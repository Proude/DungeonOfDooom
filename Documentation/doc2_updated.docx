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cstheme="minorHAnsi"/>
        </w:rPr>
        <w:id w:val="888457614"/>
        <w:docPartObj>
          <w:docPartGallery w:val="Cover Pages"/>
          <w:docPartUnique/>
        </w:docPartObj>
      </w:sdtPr>
      <w:sdtEndPr>
        <w:rPr>
          <w:sz w:val="28"/>
          <w:szCs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EF6824" w:rsidRPr="00603082">
            <w:trPr>
              <w:trHeight w:val="1440"/>
            </w:trPr>
            <w:tc>
              <w:tcPr>
                <w:tcW w:w="1440" w:type="dxa"/>
                <w:tcBorders>
                  <w:right w:val="single" w:sz="4" w:space="0" w:color="FFFFFF" w:themeColor="background1"/>
                </w:tcBorders>
                <w:shd w:val="clear" w:color="auto" w:fill="943634" w:themeFill="accent2" w:themeFillShade="BF"/>
              </w:tcPr>
              <w:p w:rsidR="00EF6824" w:rsidRPr="00603082" w:rsidRDefault="00EF6824">
                <w:pPr>
                  <w:rPr>
                    <w:rFonts w:asciiTheme="minorHAnsi" w:hAnsiTheme="minorHAnsi" w:cstheme="minorHAnsi"/>
                  </w:rPr>
                </w:pPr>
              </w:p>
            </w:tc>
            <w:tc>
              <w:tcPr>
                <w:tcW w:w="2520" w:type="dxa"/>
                <w:tcBorders>
                  <w:left w:val="single" w:sz="4" w:space="0" w:color="FFFFFF" w:themeColor="background1"/>
                </w:tcBorders>
                <w:shd w:val="clear" w:color="auto" w:fill="943634" w:themeFill="accent2" w:themeFillShade="BF"/>
                <w:vAlign w:val="bottom"/>
              </w:tcPr>
              <w:p w:rsidR="00EF6824" w:rsidRPr="00603082" w:rsidRDefault="00EF6824" w:rsidP="00A315E6">
                <w:pPr>
                  <w:pStyle w:val="NoSpacing"/>
                  <w:rPr>
                    <w:rFonts w:eastAsiaTheme="majorEastAsia" w:cstheme="minorHAnsi"/>
                    <w:b/>
                    <w:bCs/>
                    <w:color w:val="FFFFFF" w:themeColor="background1"/>
                    <w:sz w:val="72"/>
                    <w:szCs w:val="72"/>
                  </w:rPr>
                </w:pPr>
              </w:p>
            </w:tc>
          </w:tr>
          <w:tr w:rsidR="00EF6824" w:rsidRPr="00603082">
            <w:trPr>
              <w:trHeight w:val="2880"/>
            </w:trPr>
            <w:tc>
              <w:tcPr>
                <w:tcW w:w="1440" w:type="dxa"/>
                <w:tcBorders>
                  <w:right w:val="single" w:sz="4" w:space="0" w:color="000000" w:themeColor="text1"/>
                </w:tcBorders>
              </w:tcPr>
              <w:p w:rsidR="00EF6824" w:rsidRPr="00603082" w:rsidRDefault="00EF6824">
                <w:pPr>
                  <w:rPr>
                    <w:rFonts w:asciiTheme="minorHAnsi" w:hAnsiTheme="minorHAnsi" w:cstheme="minorHAnsi"/>
                    <w:color w:val="000000" w:themeColor="text1"/>
                  </w:rPr>
                </w:pPr>
              </w:p>
            </w:tc>
            <w:tc>
              <w:tcPr>
                <w:tcW w:w="2520" w:type="dxa"/>
                <w:tcBorders>
                  <w:left w:val="single" w:sz="4" w:space="0" w:color="000000" w:themeColor="text1"/>
                </w:tcBorders>
                <w:vAlign w:val="center"/>
              </w:tcPr>
              <w:sdt>
                <w:sdtPr>
                  <w:rPr>
                    <w:rFonts w:cstheme="minorHAnsi"/>
                    <w:b/>
                    <w:color w:val="000000" w:themeColor="text1"/>
                    <w:sz w:val="36"/>
                    <w:szCs w:val="36"/>
                  </w:rPr>
                  <w:alias w:val="Şirket"/>
                  <w:id w:val="15676123"/>
                  <w:dataBinding w:prefixMappings="xmlns:ns0='http://schemas.openxmlformats.org/officeDocument/2006/extended-properties'" w:xpath="/ns0:Properties[1]/ns0:Company[1]" w:storeItemID="{6668398D-A668-4E3E-A5EB-62B293D839F1}"/>
                  <w:text/>
                </w:sdtPr>
                <w:sdtEndPr/>
                <w:sdtContent>
                  <w:p w:rsidR="00EF6824" w:rsidRPr="00603082" w:rsidRDefault="00EF6824">
                    <w:pPr>
                      <w:pStyle w:val="NoSpacing"/>
                      <w:rPr>
                        <w:rFonts w:cstheme="minorHAnsi"/>
                        <w:b/>
                        <w:color w:val="000000" w:themeColor="text1"/>
                        <w:sz w:val="36"/>
                        <w:szCs w:val="36"/>
                      </w:rPr>
                    </w:pPr>
                    <w:r w:rsidRPr="00603082">
                      <w:rPr>
                        <w:rFonts w:cstheme="minorHAnsi"/>
                        <w:b/>
                        <w:color w:val="000000" w:themeColor="text1"/>
                        <w:sz w:val="36"/>
                        <w:szCs w:val="36"/>
                      </w:rPr>
                      <w:t>DUNGEON OF DOOOM</w:t>
                    </w:r>
                  </w:p>
                </w:sdtContent>
              </w:sdt>
              <w:p w:rsidR="00EF6824" w:rsidRPr="00603082" w:rsidRDefault="00EF6824">
                <w:pPr>
                  <w:pStyle w:val="NoSpacing"/>
                  <w:rPr>
                    <w:rFonts w:cstheme="minorHAnsi"/>
                    <w:b/>
                    <w:color w:val="000000" w:themeColor="text1"/>
                  </w:rPr>
                </w:pPr>
              </w:p>
              <w:sdt>
                <w:sdtPr>
                  <w:rPr>
                    <w:rFonts w:cstheme="minorHAnsi"/>
                    <w:b/>
                    <w:color w:val="000000" w:themeColor="text1"/>
                    <w:sz w:val="28"/>
                    <w:szCs w:val="28"/>
                  </w:rPr>
                  <w:alias w:val="Yazar"/>
                  <w:id w:val="15676130"/>
                  <w:dataBinding w:prefixMappings="xmlns:ns0='http://schemas.openxmlformats.org/package/2006/metadata/core-properties' xmlns:ns1='http://purl.org/dc/elements/1.1/'" w:xpath="/ns0:coreProperties[1]/ns1:creator[1]" w:storeItemID="{6C3C8BC8-F283-45AE-878A-BAB7291924A1}"/>
                  <w:text/>
                </w:sdtPr>
                <w:sdtEndPr/>
                <w:sdtContent>
                  <w:p w:rsidR="00EF6824" w:rsidRPr="00603082" w:rsidRDefault="00EF6824">
                    <w:pPr>
                      <w:pStyle w:val="NoSpacing"/>
                      <w:rPr>
                        <w:rFonts w:cstheme="minorHAnsi"/>
                        <w:b/>
                        <w:color w:val="000000" w:themeColor="text1"/>
                        <w:sz w:val="28"/>
                        <w:szCs w:val="28"/>
                      </w:rPr>
                    </w:pPr>
                    <w:r w:rsidRPr="00603082">
                      <w:rPr>
                        <w:rFonts w:cstheme="minorHAnsi"/>
                        <w:b/>
                        <w:color w:val="000000" w:themeColor="text1"/>
                        <w:sz w:val="28"/>
                        <w:szCs w:val="28"/>
                        <w:lang w:val="tr-TR"/>
                      </w:rPr>
                      <w:t>TEST PLAN REPORT</w:t>
                    </w:r>
                  </w:p>
                </w:sdtContent>
              </w:sdt>
              <w:p w:rsidR="00EF6824" w:rsidRPr="00603082" w:rsidRDefault="00EF6824">
                <w:pPr>
                  <w:pStyle w:val="NoSpacing"/>
                  <w:rPr>
                    <w:rFonts w:cstheme="minorHAnsi"/>
                    <w:b/>
                    <w:color w:val="000000" w:themeColor="text1"/>
                  </w:rPr>
                </w:pPr>
              </w:p>
              <w:p w:rsidR="00391402" w:rsidRPr="00603082" w:rsidRDefault="00391402">
                <w:pPr>
                  <w:pStyle w:val="NoSpacing"/>
                  <w:rPr>
                    <w:rFonts w:cstheme="minorHAnsi"/>
                    <w:b/>
                    <w:color w:val="000000" w:themeColor="text1"/>
                  </w:rPr>
                </w:pPr>
                <w:r w:rsidRPr="00603082">
                  <w:rPr>
                    <w:rFonts w:cstheme="minorHAnsi"/>
                    <w:b/>
                    <w:color w:val="000000" w:themeColor="text1"/>
                  </w:rPr>
                  <w:t>DOCUMENT TWO</w:t>
                </w:r>
              </w:p>
            </w:tc>
          </w:tr>
        </w:tbl>
        <w:p w:rsidR="00EF6824" w:rsidRPr="00603082" w:rsidRDefault="00EF6824">
          <w:pPr>
            <w:rPr>
              <w:rFonts w:asciiTheme="minorHAnsi" w:hAnsiTheme="minorHAnsi" w:cstheme="minorHAnsi"/>
            </w:rPr>
          </w:pPr>
        </w:p>
        <w:p w:rsidR="00EF6824" w:rsidRPr="00603082" w:rsidRDefault="00EF6824">
          <w:pPr>
            <w:rPr>
              <w:rFonts w:asciiTheme="minorHAnsi" w:hAnsiTheme="minorHAnsi" w:cstheme="minorHAnsi"/>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EF6824" w:rsidRPr="00603082">
            <w:tc>
              <w:tcPr>
                <w:tcW w:w="0" w:type="auto"/>
              </w:tcPr>
              <w:p w:rsidR="00EF6824" w:rsidRPr="00603082" w:rsidRDefault="00EF6824">
                <w:pPr>
                  <w:pStyle w:val="NoSpacing"/>
                  <w:rPr>
                    <w:rFonts w:cstheme="minorHAnsi"/>
                    <w:b/>
                    <w:bCs/>
                    <w:caps/>
                    <w:sz w:val="72"/>
                    <w:szCs w:val="72"/>
                  </w:rPr>
                </w:pPr>
              </w:p>
            </w:tc>
          </w:tr>
          <w:tr w:rsidR="00EF6824" w:rsidRPr="00603082">
            <w:tc>
              <w:tcPr>
                <w:tcW w:w="0" w:type="auto"/>
              </w:tcPr>
              <w:p w:rsidR="00EF6824" w:rsidRPr="00603082" w:rsidRDefault="00EF6824">
                <w:pPr>
                  <w:pStyle w:val="NoSpacing"/>
                  <w:rPr>
                    <w:rFonts w:cstheme="minorHAnsi"/>
                    <w:color w:val="808080" w:themeColor="background1" w:themeShade="80"/>
                  </w:rPr>
                </w:pPr>
              </w:p>
            </w:tc>
          </w:tr>
        </w:tbl>
        <w:p w:rsidR="00EF6824" w:rsidRPr="00603082" w:rsidRDefault="00EF6824">
          <w:pPr>
            <w:rPr>
              <w:rFonts w:asciiTheme="minorHAnsi" w:hAnsiTheme="minorHAnsi" w:cstheme="minorHAnsi"/>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p w:rsidR="00EF6824" w:rsidRPr="00603082" w:rsidRDefault="00EF6824">
          <w:pPr>
            <w:spacing w:after="200" w:line="276" w:lineRule="auto"/>
            <w:rPr>
              <w:rFonts w:asciiTheme="minorHAnsi" w:hAnsiTheme="minorHAnsi" w:cstheme="minorHAnsi"/>
              <w:sz w:val="28"/>
              <w:szCs w:val="28"/>
            </w:rPr>
          </w:pPr>
        </w:p>
        <w:tbl>
          <w:tblPr>
            <w:tblpPr w:leftFromText="187" w:rightFromText="187" w:vertAnchor="page" w:horzAnchor="margin" w:tblpY="5652"/>
            <w:tblW w:w="5000" w:type="pct"/>
            <w:tblLook w:val="04A0" w:firstRow="1" w:lastRow="0" w:firstColumn="1" w:lastColumn="0" w:noHBand="0" w:noVBand="1"/>
          </w:tblPr>
          <w:tblGrid>
            <w:gridCol w:w="9288"/>
          </w:tblGrid>
          <w:tr w:rsidR="00EF6824" w:rsidRPr="00603082" w:rsidTr="00260AE6">
            <w:tc>
              <w:tcPr>
                <w:tcW w:w="0" w:type="auto"/>
              </w:tcPr>
              <w:p w:rsidR="00EF6824" w:rsidRPr="00603082" w:rsidRDefault="00EF6824" w:rsidP="00260AE6">
                <w:pPr>
                  <w:pStyle w:val="NoSpacing"/>
                  <w:rPr>
                    <w:rFonts w:cstheme="minorHAnsi"/>
                    <w:bCs/>
                    <w:caps/>
                    <w:color w:val="76923C" w:themeColor="accent3" w:themeShade="BF"/>
                    <w:sz w:val="72"/>
                    <w:szCs w:val="72"/>
                    <w:lang w:val="tr-TR"/>
                  </w:rPr>
                </w:pPr>
                <w:r w:rsidRPr="00603082">
                  <w:rPr>
                    <w:rFonts w:cstheme="minorHAnsi"/>
                    <w:b/>
                    <w:bCs/>
                    <w:caps/>
                    <w:color w:val="76923C" w:themeColor="accent3" w:themeShade="BF"/>
                    <w:sz w:val="72"/>
                    <w:szCs w:val="72"/>
                    <w:lang w:val="tr-TR"/>
                  </w:rPr>
                  <w:t>[</w:t>
                </w:r>
                <w:sdt>
                  <w:sdtPr>
                    <w:rPr>
                      <w:rFonts w:cstheme="minorHAnsi"/>
                      <w:b/>
                      <w:bCs/>
                      <w:caps/>
                      <w:sz w:val="72"/>
                      <w:szCs w:val="72"/>
                    </w:rPr>
                    <w:alias w:val="Başlık"/>
                    <w:id w:val="15676137"/>
                    <w:dataBinding w:prefixMappings="xmlns:ns0='http://schemas.openxmlformats.org/package/2006/metadata/core-properties' xmlns:ns1='http://purl.org/dc/elements/1.1/'" w:xpath="/ns0:coreProperties[1]/ns1:title[1]" w:storeItemID="{6C3C8BC8-F283-45AE-878A-BAB7291924A1}"/>
                    <w:text/>
                  </w:sdtPr>
                  <w:sdtEndPr/>
                  <w:sdtContent>
                    <w:r w:rsidRPr="00603082">
                      <w:rPr>
                        <w:rFonts w:cstheme="minorHAnsi"/>
                        <w:b/>
                        <w:bCs/>
                        <w:caps/>
                        <w:sz w:val="72"/>
                        <w:szCs w:val="72"/>
                      </w:rPr>
                      <w:t>team member</w:t>
                    </w:r>
                  </w:sdtContent>
                </w:sdt>
                <w:r w:rsidR="00197DDA" w:rsidRPr="00603082">
                  <w:rPr>
                    <w:rFonts w:cstheme="minorHAnsi"/>
                    <w:b/>
                    <w:bCs/>
                    <w:caps/>
                    <w:sz w:val="72"/>
                    <w:szCs w:val="72"/>
                  </w:rPr>
                  <w:t>S</w:t>
                </w:r>
                <w:r w:rsidRPr="00603082">
                  <w:rPr>
                    <w:rFonts w:cstheme="minorHAnsi"/>
                    <w:b/>
                    <w:bCs/>
                    <w:caps/>
                    <w:color w:val="76923C" w:themeColor="accent3" w:themeShade="BF"/>
                    <w:sz w:val="72"/>
                    <w:szCs w:val="72"/>
                    <w:lang w:val="tr-TR"/>
                  </w:rPr>
                  <w:t>]</w:t>
                </w:r>
              </w:p>
              <w:p w:rsidR="00EF6824" w:rsidRPr="00603082" w:rsidRDefault="00EF6824" w:rsidP="00260AE6">
                <w:pPr>
                  <w:pStyle w:val="NoSpacing"/>
                  <w:rPr>
                    <w:rFonts w:cstheme="minorHAnsi"/>
                    <w:bCs/>
                    <w:caps/>
                    <w:color w:val="76923C" w:themeColor="accent3" w:themeShade="BF"/>
                    <w:sz w:val="72"/>
                    <w:szCs w:val="72"/>
                    <w:lang w:val="tr-TR"/>
                  </w:rPr>
                </w:pPr>
              </w:p>
              <w:p w:rsidR="00EF6824" w:rsidRPr="00603082" w:rsidRDefault="00EF6824" w:rsidP="00260AE6">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MATTSI JANSKY</w:t>
                </w:r>
              </w:p>
              <w:p w:rsidR="00C54F35" w:rsidRPr="00603082" w:rsidRDefault="00FE14D8" w:rsidP="00C54F35">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 xml:space="preserve">ANASTASIOS </w:t>
                </w:r>
                <w:r w:rsidR="00C54F35" w:rsidRPr="00603082">
                  <w:rPr>
                    <w:rFonts w:cstheme="minorHAnsi"/>
                    <w:bCs/>
                    <w:caps/>
                    <w:color w:val="76923C" w:themeColor="accent3" w:themeShade="BF"/>
                    <w:sz w:val="36"/>
                    <w:szCs w:val="36"/>
                    <w:lang w:val="tr-TR"/>
                  </w:rPr>
                  <w:t>GEMTOS</w:t>
                </w:r>
              </w:p>
              <w:p w:rsidR="00C54F35" w:rsidRPr="00603082" w:rsidRDefault="00C54F35" w:rsidP="00C54F35">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SELIN KUTLAMIS</w:t>
                </w:r>
              </w:p>
              <w:p w:rsidR="006039FE" w:rsidRPr="00603082" w:rsidRDefault="006039FE" w:rsidP="006039FE">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ARYA ramdev</w:t>
                </w:r>
              </w:p>
              <w:p w:rsidR="00EF6824" w:rsidRPr="00603082" w:rsidRDefault="00EF6824" w:rsidP="00260AE6">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QIAN ZHOU</w:t>
                </w:r>
              </w:p>
              <w:p w:rsidR="00EF6824" w:rsidRPr="00603082" w:rsidRDefault="00EF6824" w:rsidP="00260AE6">
                <w:pPr>
                  <w:pStyle w:val="NoSpacing"/>
                  <w:rPr>
                    <w:rFonts w:cstheme="minorHAnsi"/>
                    <w:bCs/>
                    <w:caps/>
                    <w:color w:val="76923C" w:themeColor="accent3" w:themeShade="BF"/>
                    <w:sz w:val="36"/>
                    <w:szCs w:val="36"/>
                    <w:lang w:val="tr-TR"/>
                  </w:rPr>
                </w:pPr>
                <w:r w:rsidRPr="00603082">
                  <w:rPr>
                    <w:rFonts w:cstheme="minorHAnsi"/>
                    <w:bCs/>
                    <w:caps/>
                    <w:color w:val="76923C" w:themeColor="accent3" w:themeShade="BF"/>
                    <w:sz w:val="36"/>
                    <w:szCs w:val="36"/>
                    <w:lang w:val="tr-TR"/>
                  </w:rPr>
                  <w:t>XIAOXIAO FAN</w:t>
                </w:r>
              </w:p>
              <w:p w:rsidR="00EF6824" w:rsidRPr="00603082" w:rsidRDefault="00EF6824" w:rsidP="00260AE6">
                <w:pPr>
                  <w:pStyle w:val="NoSpacing"/>
                  <w:rPr>
                    <w:rFonts w:cstheme="minorHAnsi"/>
                    <w:b/>
                    <w:bCs/>
                    <w:caps/>
                    <w:sz w:val="36"/>
                    <w:szCs w:val="36"/>
                  </w:rPr>
                </w:pPr>
              </w:p>
            </w:tc>
          </w:tr>
        </w:tbl>
        <w:p w:rsidR="00EF6824" w:rsidRPr="00603082" w:rsidRDefault="00EF6824" w:rsidP="00A315E6">
          <w:pPr>
            <w:spacing w:after="200" w:line="276" w:lineRule="auto"/>
            <w:rPr>
              <w:rFonts w:asciiTheme="minorHAnsi" w:hAnsiTheme="minorHAnsi" w:cstheme="minorHAnsi"/>
              <w:sz w:val="28"/>
              <w:szCs w:val="28"/>
            </w:rPr>
          </w:pPr>
          <w:r w:rsidRPr="00603082">
            <w:rPr>
              <w:rFonts w:asciiTheme="minorHAnsi" w:hAnsiTheme="minorHAnsi" w:cstheme="minorHAnsi"/>
              <w:sz w:val="28"/>
              <w:szCs w:val="28"/>
            </w:rPr>
            <w:br w:type="page"/>
          </w:r>
        </w:p>
      </w:sdtContent>
    </w:sdt>
    <w:p w:rsidR="00973C72" w:rsidRPr="00E84DF2" w:rsidRDefault="00EF6824" w:rsidP="00E84DF2">
      <w:pPr>
        <w:pStyle w:val="H1"/>
      </w:pPr>
      <w:r w:rsidRPr="00E84DF2">
        <w:lastRenderedPageBreak/>
        <w:t xml:space="preserve">TEST PLAN </w:t>
      </w:r>
    </w:p>
    <w:p w:rsidR="00EF6824" w:rsidRPr="00603082" w:rsidRDefault="00EF6824" w:rsidP="00973C72">
      <w:pPr>
        <w:rPr>
          <w:rFonts w:asciiTheme="minorHAnsi" w:hAnsiTheme="minorHAnsi" w:cstheme="minorHAnsi"/>
          <w:sz w:val="28"/>
          <w:szCs w:val="28"/>
        </w:rPr>
      </w:pP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w:t>
      </w:r>
      <w:proofErr w:type="spellStart"/>
      <w:r w:rsidRPr="00603082">
        <w:rPr>
          <w:rFonts w:asciiTheme="minorHAnsi" w:hAnsiTheme="minorHAnsi" w:cstheme="minorHAnsi"/>
          <w:b w:val="0"/>
          <w:sz w:val="22"/>
          <w:szCs w:val="22"/>
        </w:rPr>
        <w:t>Kaner</w:t>
      </w:r>
      <w:proofErr w:type="spellEnd"/>
      <w:r w:rsidRPr="00603082">
        <w:rPr>
          <w:rFonts w:asciiTheme="minorHAnsi" w:hAnsiTheme="minorHAnsi" w:cstheme="minorHAnsi"/>
          <w:b w:val="0"/>
          <w:sz w:val="22"/>
          <w:szCs w:val="22"/>
        </w:rPr>
        <w:t xml:space="preserve"> </w:t>
      </w:r>
      <w:sdt>
        <w:sdtPr>
          <w:rPr>
            <w:rFonts w:asciiTheme="minorHAnsi" w:hAnsiTheme="minorHAnsi" w:cstheme="minorHAnsi"/>
            <w:b w:val="0"/>
            <w:sz w:val="22"/>
            <w:szCs w:val="22"/>
          </w:rPr>
          <w:id w:val="-1466954531"/>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CITATION Kan \n  \t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(2006)</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In this sense, we are closer to using Exploratory Testing rather than Automated Testing- that is, the responsibility for running tests belongs with the developer and not an automated system. We must vigilantly run tests ourselves.</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We intend to test the system using Unit and Integration Tests, both Black-Box and White-Box, including boundary cases. Unit testing will likely necessitate that we use stubs and build our system in a component-oriented or modular way</w:t>
      </w:r>
      <w:sdt>
        <w:sdtPr>
          <w:rPr>
            <w:rFonts w:asciiTheme="minorHAnsi" w:hAnsiTheme="minorHAnsi" w:cstheme="minorHAnsi"/>
            <w:b w:val="0"/>
            <w:sz w:val="22"/>
            <w:szCs w:val="22"/>
          </w:rPr>
          <w:id w:val="718555228"/>
          <w:citation/>
        </w:sdtPr>
        <w:sdtEndPr/>
        <w:sdtContent>
          <w:r w:rsidRPr="00603082">
            <w:rPr>
              <w:rFonts w:asciiTheme="minorHAnsi" w:hAnsiTheme="minorHAnsi" w:cstheme="minorHAnsi"/>
              <w:b w:val="0"/>
              <w:sz w:val="22"/>
              <w:szCs w:val="22"/>
            </w:rPr>
            <w:fldChar w:fldCharType="begin"/>
          </w:r>
          <w:r w:rsidRPr="00603082">
            <w:rPr>
              <w:rFonts w:asciiTheme="minorHAnsi" w:hAnsiTheme="minorHAnsi" w:cstheme="minorHAnsi"/>
              <w:b w:val="0"/>
              <w:sz w:val="22"/>
              <w:szCs w:val="22"/>
            </w:rPr>
            <w:instrText xml:space="preserve"> CITATION IST16 \l 2057 </w:instrText>
          </w:r>
          <w:r w:rsidRPr="00603082">
            <w:rPr>
              <w:rFonts w:asciiTheme="minorHAnsi" w:hAnsiTheme="minorHAnsi" w:cstheme="minorHAnsi"/>
              <w:b w:val="0"/>
              <w:sz w:val="22"/>
              <w:szCs w:val="22"/>
            </w:rPr>
            <w:fldChar w:fldCharType="separate"/>
          </w:r>
          <w:r w:rsidRPr="00603082">
            <w:rPr>
              <w:rFonts w:asciiTheme="minorHAnsi" w:hAnsiTheme="minorHAnsi" w:cstheme="minorHAnsi"/>
              <w:b w:val="0"/>
              <w:noProof/>
              <w:sz w:val="22"/>
              <w:szCs w:val="22"/>
            </w:rPr>
            <w:t xml:space="preserve"> (ISTQB Exam Certification, n.d.)</w:t>
          </w:r>
          <w:r w:rsidRPr="00603082">
            <w:rPr>
              <w:rFonts w:asciiTheme="minorHAnsi" w:hAnsiTheme="minorHAnsi" w:cstheme="minorHAnsi"/>
              <w:b w:val="0"/>
              <w:sz w:val="22"/>
              <w:szCs w:val="22"/>
            </w:rPr>
            <w:fldChar w:fldCharType="end"/>
          </w:r>
        </w:sdtContent>
      </w:sdt>
      <w:r w:rsidRPr="00603082">
        <w:rPr>
          <w:rFonts w:asciiTheme="minorHAnsi" w:hAnsiTheme="minorHAnsi" w:cstheme="minorHAnsi"/>
          <w:b w:val="0"/>
          <w:sz w:val="22"/>
          <w:szCs w:val="22"/>
        </w:rPr>
        <w:t>.</w:t>
      </w:r>
    </w:p>
    <w:p w:rsidR="00973C72" w:rsidRPr="00603082" w:rsidRDefault="00973C72" w:rsidP="00973C72">
      <w:pPr>
        <w:rPr>
          <w:rFonts w:asciiTheme="minorHAnsi" w:hAnsiTheme="minorHAnsi" w:cstheme="minorHAnsi"/>
          <w:b w:val="0"/>
          <w:sz w:val="22"/>
          <w:szCs w:val="22"/>
        </w:rPr>
      </w:pPr>
    </w:p>
    <w:p w:rsidR="00973C72" w:rsidRPr="00E84DF2" w:rsidRDefault="00973C72" w:rsidP="00E84DF2">
      <w:pPr>
        <w:pStyle w:val="H2"/>
      </w:pPr>
      <w:r w:rsidRPr="00E84DF2">
        <w:t>Test-Driven Development</w:t>
      </w:r>
    </w:p>
    <w:p w:rsidR="00973C72" w:rsidRPr="00603082" w:rsidRDefault="00973C72" w:rsidP="00973C72">
      <w:pPr>
        <w:rPr>
          <w:rFonts w:asciiTheme="minorHAnsi" w:hAnsiTheme="minorHAnsi" w:cstheme="minorHAnsi"/>
          <w:b w:val="0"/>
          <w:sz w:val="22"/>
          <w:szCs w:val="22"/>
        </w:rPr>
      </w:pPr>
      <w:r w:rsidRPr="00603082">
        <w:rPr>
          <w:rFonts w:asciiTheme="minorHAnsi" w:hAnsiTheme="minorHAnsi" w:cstheme="minorHAnsi"/>
          <w:b w:val="0"/>
          <w:sz w:val="22"/>
          <w:szCs w:val="22"/>
        </w:rPr>
        <w:t xml:space="preserve">We will follow test-driven development, writing interfaces or stubs of our components first and tests for those unimplemented components. </w:t>
      </w:r>
    </w:p>
    <w:p w:rsidR="00973C72" w:rsidRPr="00603082" w:rsidRDefault="00973C72" w:rsidP="00973C72">
      <w:pPr>
        <w:rPr>
          <w:rFonts w:asciiTheme="minorHAnsi" w:hAnsiTheme="minorHAnsi" w:cstheme="minorHAnsi"/>
          <w:b w:val="0"/>
          <w:sz w:val="22"/>
          <w:szCs w:val="22"/>
        </w:rPr>
      </w:pPr>
    </w:p>
    <w:p w:rsidR="00973C72" w:rsidRPr="00603082" w:rsidRDefault="00973C72" w:rsidP="00E84DF2">
      <w:pPr>
        <w:pStyle w:val="H2"/>
      </w:pPr>
      <w:r w:rsidRPr="00603082">
        <w:t>Tests</w:t>
      </w:r>
    </w:p>
    <w:p w:rsidR="002B14F2" w:rsidRPr="00603082" w:rsidRDefault="002B14F2" w:rsidP="00973C72">
      <w:pPr>
        <w:pStyle w:val="hheading2"/>
        <w:rPr>
          <w:rFonts w:asciiTheme="minorHAnsi" w:hAnsiTheme="minorHAnsi" w:cstheme="minorHAnsi"/>
          <w:b/>
          <w:sz w:val="22"/>
          <w:szCs w:val="22"/>
        </w:rPr>
      </w:pPr>
    </w:p>
    <w:tbl>
      <w:tblPr>
        <w:tblStyle w:val="TableGrid"/>
        <w:tblW w:w="0" w:type="auto"/>
        <w:tblLook w:val="04A0" w:firstRow="1" w:lastRow="0" w:firstColumn="1" w:lastColumn="0" w:noHBand="0" w:noVBand="1"/>
      </w:tblPr>
      <w:tblGrid>
        <w:gridCol w:w="2851"/>
        <w:gridCol w:w="2245"/>
        <w:gridCol w:w="838"/>
        <w:gridCol w:w="1348"/>
        <w:gridCol w:w="1348"/>
      </w:tblGrid>
      <w:tr w:rsidR="00973C72" w:rsidRPr="00603082" w:rsidTr="00260AE6">
        <w:tc>
          <w:tcPr>
            <w:tcW w:w="2851"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Test name</w:t>
            </w:r>
          </w:p>
        </w:tc>
        <w:tc>
          <w:tcPr>
            <w:tcW w:w="2245"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Component being tested</w:t>
            </w:r>
          </w:p>
        </w:tc>
        <w:tc>
          <w:tcPr>
            <w:tcW w:w="83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Input</w:t>
            </w:r>
          </w:p>
        </w:tc>
        <w:tc>
          <w:tcPr>
            <w:tcW w:w="134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Expected output</w:t>
            </w:r>
          </w:p>
        </w:tc>
        <w:tc>
          <w:tcPr>
            <w:tcW w:w="1348" w:type="dxa"/>
          </w:tcPr>
          <w:p w:rsidR="00973C72" w:rsidRPr="00603082" w:rsidRDefault="00973C72" w:rsidP="00260AE6">
            <w:pPr>
              <w:rPr>
                <w:rFonts w:asciiTheme="minorHAnsi" w:hAnsiTheme="minorHAnsi" w:cstheme="minorHAnsi"/>
                <w:sz w:val="22"/>
                <w:szCs w:val="22"/>
              </w:rPr>
            </w:pPr>
            <w:r w:rsidRPr="00603082">
              <w:rPr>
                <w:rFonts w:asciiTheme="minorHAnsi" w:hAnsiTheme="minorHAnsi" w:cstheme="minorHAnsi"/>
                <w:sz w:val="22"/>
                <w:szCs w:val="22"/>
              </w:rPr>
              <w:t>Purpose</w:t>
            </w:r>
          </w:p>
        </w:tc>
      </w:tr>
      <w:tr w:rsidR="00973C72" w:rsidRPr="00603082" w:rsidTr="00260AE6">
        <w:tc>
          <w:tcPr>
            <w:tcW w:w="2851" w:type="dxa"/>
          </w:tcPr>
          <w:p w:rsidR="00973C72" w:rsidRPr="00603082" w:rsidRDefault="00973C72" w:rsidP="00260AE6">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ShouldConnectToDatabase</w:t>
            </w:r>
            <w:proofErr w:type="spellEnd"/>
          </w:p>
        </w:tc>
        <w:tc>
          <w:tcPr>
            <w:tcW w:w="2245" w:type="dxa"/>
          </w:tcPr>
          <w:p w:rsidR="00973C72" w:rsidRPr="00603082" w:rsidRDefault="00973C72" w:rsidP="00260AE6">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DatabaseConnection</w:t>
            </w:r>
            <w:proofErr w:type="spellEnd"/>
          </w:p>
        </w:tc>
        <w:tc>
          <w:tcPr>
            <w:tcW w:w="83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An open database connection</w:t>
            </w: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Can generate a database connection</w:t>
            </w:r>
          </w:p>
        </w:tc>
      </w:tr>
      <w:tr w:rsidR="00973C72" w:rsidRPr="00603082" w:rsidTr="00260AE6">
        <w:tc>
          <w:tcPr>
            <w:tcW w:w="2851" w:type="dxa"/>
          </w:tcPr>
          <w:p w:rsidR="00973C72" w:rsidRPr="00603082" w:rsidRDefault="00973C72" w:rsidP="00260AE6">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ShouldCloseDatabase</w:t>
            </w:r>
            <w:proofErr w:type="spellEnd"/>
          </w:p>
        </w:tc>
        <w:tc>
          <w:tcPr>
            <w:tcW w:w="2245" w:type="dxa"/>
          </w:tcPr>
          <w:p w:rsidR="00973C72" w:rsidRPr="00603082" w:rsidRDefault="00973C72" w:rsidP="00260AE6">
            <w:pPr>
              <w:rPr>
                <w:rFonts w:asciiTheme="minorHAnsi" w:hAnsiTheme="minorHAnsi" w:cstheme="minorHAnsi"/>
                <w:b w:val="0"/>
                <w:sz w:val="22"/>
                <w:szCs w:val="22"/>
              </w:rPr>
            </w:pPr>
            <w:proofErr w:type="spellStart"/>
            <w:r w:rsidRPr="00603082">
              <w:rPr>
                <w:rFonts w:asciiTheme="minorHAnsi" w:hAnsiTheme="minorHAnsi" w:cstheme="minorHAnsi"/>
                <w:b w:val="0"/>
                <w:sz w:val="22"/>
                <w:szCs w:val="22"/>
              </w:rPr>
              <w:t>DatabaseConnection</w:t>
            </w:r>
            <w:proofErr w:type="spellEnd"/>
          </w:p>
        </w:tc>
        <w:tc>
          <w:tcPr>
            <w:tcW w:w="83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n/a</w:t>
            </w:r>
          </w:p>
        </w:tc>
        <w:tc>
          <w:tcPr>
            <w:tcW w:w="1348" w:type="dxa"/>
          </w:tcPr>
          <w:p w:rsidR="00973C72" w:rsidRPr="00603082" w:rsidRDefault="00973C72" w:rsidP="00260AE6">
            <w:pPr>
              <w:rPr>
                <w:rFonts w:asciiTheme="minorHAnsi" w:hAnsiTheme="minorHAnsi" w:cstheme="minorHAnsi"/>
                <w:b w:val="0"/>
                <w:sz w:val="22"/>
                <w:szCs w:val="22"/>
              </w:rPr>
            </w:pPr>
          </w:p>
        </w:tc>
        <w:tc>
          <w:tcPr>
            <w:tcW w:w="1348" w:type="dxa"/>
          </w:tcPr>
          <w:p w:rsidR="00973C72" w:rsidRPr="00603082" w:rsidRDefault="00973C72" w:rsidP="00260AE6">
            <w:pPr>
              <w:rPr>
                <w:rFonts w:asciiTheme="minorHAnsi" w:hAnsiTheme="minorHAnsi" w:cstheme="minorHAnsi"/>
                <w:b w:val="0"/>
                <w:sz w:val="22"/>
                <w:szCs w:val="22"/>
              </w:rPr>
            </w:pPr>
            <w:r w:rsidRPr="00603082">
              <w:rPr>
                <w:rFonts w:asciiTheme="minorHAnsi" w:hAnsiTheme="minorHAnsi" w:cstheme="minorHAnsi"/>
                <w:b w:val="0"/>
                <w:sz w:val="22"/>
                <w:szCs w:val="22"/>
              </w:rPr>
              <w:t>Can close a generated connection</w:t>
            </w:r>
          </w:p>
        </w:tc>
      </w:tr>
    </w:tbl>
    <w:p w:rsidR="001A6BBD" w:rsidRDefault="001A6BBD">
      <w:pPr>
        <w:rPr>
          <w:rFonts w:asciiTheme="minorHAnsi" w:hAnsiTheme="minorHAnsi" w:cstheme="minorHAnsi"/>
        </w:rPr>
        <w:sectPr w:rsidR="001A6BBD" w:rsidSect="00EF6824">
          <w:pgSz w:w="11906" w:h="16838"/>
          <w:pgMar w:top="1417" w:right="1417" w:bottom="1417" w:left="1417" w:header="708" w:footer="708" w:gutter="0"/>
          <w:pgNumType w:start="0"/>
          <w:cols w:space="708"/>
          <w:titlePg/>
          <w:docGrid w:linePitch="360"/>
        </w:sectPr>
      </w:pPr>
    </w:p>
    <w:p w:rsidR="00F22A1D" w:rsidRPr="00603082" w:rsidRDefault="001A6BBD">
      <w:pPr>
        <w:rPr>
          <w:rFonts w:asciiTheme="minorHAnsi" w:hAnsiTheme="minorHAnsi" w:cstheme="minorHAnsi"/>
        </w:rPr>
      </w:pPr>
    </w:p>
    <w:p w:rsidR="006356D1" w:rsidRDefault="00E84DF2" w:rsidP="001A6BBD">
      <w:pPr>
        <w:pStyle w:val="H1"/>
      </w:pPr>
      <w:r>
        <w:t>Project Diaries</w:t>
      </w:r>
    </w:p>
    <w:p w:rsidR="00E84DF2" w:rsidRPr="00A14C2D" w:rsidRDefault="00E84DF2" w:rsidP="00E84DF2">
      <w:pPr>
        <w:pStyle w:val="H2"/>
        <w:rPr>
          <w:ins w:id="0" w:author="Qian Zhou" w:date="2016-12-15T09:50:00Z"/>
        </w:rPr>
      </w:pPr>
      <w:ins w:id="1" w:author="Qian Zhou" w:date="2016-12-15T09:50:00Z">
        <w:r>
          <w:t>Matt</w:t>
        </w:r>
      </w:ins>
      <w:r>
        <w:t>si</w:t>
      </w:r>
      <w:ins w:id="2" w:author="Qian Zhou" w:date="2016-12-15T09:50:00Z">
        <w:r>
          <w:t>:</w:t>
        </w:r>
      </w:ins>
    </w:p>
    <w:tbl>
      <w:tblPr>
        <w:tblStyle w:val="GridTable5Dark-Accent2"/>
        <w:tblW w:w="0" w:type="auto"/>
        <w:tblLook w:val="04A0" w:firstRow="1" w:lastRow="0" w:firstColumn="1" w:lastColumn="0" w:noHBand="0" w:noVBand="1"/>
      </w:tblPr>
      <w:tblGrid>
        <w:gridCol w:w="683"/>
        <w:gridCol w:w="1930"/>
        <w:gridCol w:w="2323"/>
        <w:gridCol w:w="2023"/>
        <w:gridCol w:w="1882"/>
        <w:gridCol w:w="1914"/>
        <w:gridCol w:w="1654"/>
        <w:gridCol w:w="1811"/>
      </w:tblGrid>
      <w:tr w:rsidR="00E84DF2" w:rsidRPr="00A14C2D" w:rsidTr="001A6BBD">
        <w:trPr>
          <w:cnfStyle w:val="100000000000" w:firstRow="1" w:lastRow="0" w:firstColumn="0" w:lastColumn="0" w:oddVBand="0" w:evenVBand="0" w:oddHBand="0" w:evenHBand="0" w:firstRowFirstColumn="0" w:firstRowLastColumn="0" w:lastRowFirstColumn="0" w:lastRowLastColumn="0"/>
          <w:ins w:id="3"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 w:author="Qian Zhou" w:date="2016-12-15T09:50:00Z"/>
                <w:rFonts w:ascii="Arial" w:hAnsi="Arial" w:cs="Arial"/>
                <w:b/>
                <w:sz w:val="21"/>
                <w:szCs w:val="22"/>
              </w:rPr>
            </w:pPr>
            <w:ins w:id="5" w:author="Qian Zhou" w:date="2016-12-15T09:50:00Z">
              <w:r w:rsidRPr="00A14C2D">
                <w:rPr>
                  <w:rFonts w:ascii="Arial" w:hAnsi="Arial" w:cs="Arial"/>
                  <w:b/>
                  <w:sz w:val="21"/>
                  <w:szCs w:val="22"/>
                </w:rPr>
                <w:t>Date</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 w:author="Qian Zhou" w:date="2016-12-15T09:50:00Z"/>
                <w:rFonts w:ascii="Arial" w:hAnsi="Arial" w:cs="Arial"/>
                <w:b/>
                <w:sz w:val="21"/>
                <w:szCs w:val="22"/>
              </w:rPr>
            </w:pPr>
            <w:ins w:id="7" w:author="Qian Zhou" w:date="2016-12-15T09:50:00Z">
              <w:r w:rsidRPr="00A14C2D">
                <w:rPr>
                  <w:rFonts w:ascii="Arial" w:hAnsi="Arial" w:cs="Arial"/>
                  <w:b/>
                  <w:sz w:val="21"/>
                  <w:szCs w:val="22"/>
                </w:rPr>
                <w:t>Monday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8" w:author="Qian Zhou" w:date="2016-12-15T09:50:00Z"/>
                <w:rFonts w:ascii="Arial" w:hAnsi="Arial" w:cs="Arial"/>
                <w:b/>
                <w:sz w:val="21"/>
                <w:szCs w:val="22"/>
              </w:rPr>
            </w:pPr>
            <w:ins w:id="9" w:author="Qian Zhou" w:date="2016-12-15T09:50:00Z">
              <w:r w:rsidRPr="00A14C2D">
                <w:rPr>
                  <w:rFonts w:ascii="Arial" w:hAnsi="Arial" w:cs="Arial"/>
                  <w:b/>
                  <w:sz w:val="21"/>
                  <w:szCs w:val="22"/>
                </w:rPr>
                <w:t>Tuesday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10" w:author="Qian Zhou" w:date="2016-12-15T09:50:00Z"/>
                <w:rFonts w:ascii="Arial" w:hAnsi="Arial" w:cs="Arial"/>
                <w:b/>
                <w:sz w:val="21"/>
                <w:szCs w:val="22"/>
              </w:rPr>
            </w:pPr>
            <w:ins w:id="11" w:author="Qian Zhou" w:date="2016-12-15T09:50:00Z">
              <w:r w:rsidRPr="00A14C2D">
                <w:rPr>
                  <w:rFonts w:ascii="Arial" w:hAnsi="Arial" w:cs="Arial"/>
                  <w:b/>
                  <w:sz w:val="21"/>
                  <w:szCs w:val="22"/>
                </w:rPr>
                <w:t>Wednesday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12" w:author="Qian Zhou" w:date="2016-12-15T09:50:00Z"/>
                <w:rFonts w:ascii="Arial" w:hAnsi="Arial" w:cs="Arial"/>
                <w:b/>
                <w:sz w:val="21"/>
                <w:szCs w:val="22"/>
              </w:rPr>
            </w:pPr>
            <w:ins w:id="13" w:author="Qian Zhou" w:date="2016-12-15T09:50:00Z">
              <w:r w:rsidRPr="00A14C2D">
                <w:rPr>
                  <w:rFonts w:ascii="Arial" w:hAnsi="Arial" w:cs="Arial"/>
                  <w:b/>
                  <w:sz w:val="21"/>
                  <w:szCs w:val="22"/>
                </w:rPr>
                <w:t>Thursday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14" w:author="Qian Zhou" w:date="2016-12-15T09:50:00Z"/>
                <w:rFonts w:ascii="Arial" w:hAnsi="Arial" w:cs="Arial"/>
                <w:b/>
                <w:sz w:val="21"/>
                <w:szCs w:val="22"/>
              </w:rPr>
            </w:pPr>
            <w:ins w:id="15" w:author="Qian Zhou" w:date="2016-12-15T09:50:00Z">
              <w:r w:rsidRPr="00A14C2D">
                <w:rPr>
                  <w:rFonts w:ascii="Arial" w:hAnsi="Arial" w:cs="Arial"/>
                  <w:b/>
                  <w:sz w:val="21"/>
                  <w:szCs w:val="22"/>
                </w:rPr>
                <w:t>Friday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16" w:author="Qian Zhou" w:date="2016-12-15T09:50:00Z"/>
                <w:rFonts w:ascii="Arial" w:hAnsi="Arial" w:cs="Arial"/>
                <w:b/>
                <w:sz w:val="21"/>
                <w:szCs w:val="22"/>
              </w:rPr>
            </w:pPr>
            <w:ins w:id="17" w:author="Qian Zhou" w:date="2016-12-15T09:50:00Z">
              <w:r w:rsidRPr="00A14C2D">
                <w:rPr>
                  <w:rFonts w:ascii="Arial" w:hAnsi="Arial" w:cs="Arial"/>
                  <w:b/>
                  <w:sz w:val="21"/>
                  <w:szCs w:val="22"/>
                </w:rPr>
                <w:t>Saturday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18" w:author="Qian Zhou" w:date="2016-12-15T09:50:00Z"/>
                <w:rFonts w:ascii="Arial" w:hAnsi="Arial" w:cs="Arial"/>
                <w:b/>
                <w:sz w:val="21"/>
                <w:szCs w:val="22"/>
              </w:rPr>
            </w:pPr>
            <w:ins w:id="19" w:author="Qian Zhou" w:date="2016-12-15T09:50:00Z">
              <w:r w:rsidRPr="00A14C2D">
                <w:rPr>
                  <w:rFonts w:ascii="Arial" w:hAnsi="Arial" w:cs="Arial"/>
                  <w:b/>
                  <w:sz w:val="21"/>
                  <w:szCs w:val="22"/>
                </w:rPr>
                <w:t>Sunday</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2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21" w:author="Qian Zhou" w:date="2016-12-15T09:50:00Z"/>
                <w:rFonts w:ascii="Arial" w:hAnsi="Arial" w:cs="Arial"/>
                <w:b/>
                <w:sz w:val="21"/>
                <w:szCs w:val="22"/>
              </w:rPr>
            </w:pPr>
            <w:ins w:id="22" w:author="Qian Zhou" w:date="2016-12-15T09:50:00Z">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3" w:author="Qian Zhou" w:date="2016-12-15T09:50:00Z"/>
                <w:rFonts w:ascii="Arial" w:hAnsi="Arial" w:cs="Arial"/>
                <w:b w:val="0"/>
                <w:sz w:val="21"/>
                <w:szCs w:val="22"/>
              </w:rPr>
            </w:pPr>
            <w:ins w:id="24" w:author="Qian Zhou" w:date="2016-12-15T09:50:00Z">
              <w:r w:rsidRPr="00A14C2D">
                <w:rPr>
                  <w:rFonts w:ascii="Arial" w:hAnsi="Arial" w:cs="Arial"/>
                  <w:b w:val="0"/>
                  <w:sz w:val="21"/>
                  <w:szCs w:val="22"/>
                </w:rPr>
                <w:t>Attended first group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6" w:author="Qian Zhou" w:date="2016-12-15T09:50:00Z"/>
                <w:rFonts w:ascii="Arial" w:hAnsi="Arial" w:cs="Arial"/>
                <w:b w:val="0"/>
                <w:sz w:val="21"/>
                <w:szCs w:val="22"/>
              </w:rPr>
            </w:pPr>
            <w:ins w:id="27" w:author="Qian Zhou" w:date="2016-12-15T09:50:00Z">
              <w:r w:rsidRPr="00A14C2D">
                <w:rPr>
                  <w:rFonts w:ascii="Arial" w:hAnsi="Arial" w:cs="Arial"/>
                  <w:b w:val="0"/>
                  <w:sz w:val="21"/>
                  <w:szCs w:val="22"/>
                </w:rPr>
                <w:t>Attended second group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 w:author="Qian Zhou" w:date="2016-12-15T09:50:00Z"/>
                <w:rFonts w:ascii="Arial" w:hAnsi="Arial" w:cs="Arial"/>
                <w:b w:val="0"/>
                <w:sz w:val="21"/>
                <w:szCs w:val="22"/>
              </w:rPr>
            </w:pPr>
            <w:ins w:id="31" w:author="Qian Zhou" w:date="2016-12-15T09:50:00Z">
              <w:r w:rsidRPr="00A14C2D">
                <w:rPr>
                  <w:rFonts w:ascii="Arial" w:hAnsi="Arial" w:cs="Arial"/>
                  <w:b w:val="0"/>
                  <w:sz w:val="21"/>
                  <w:szCs w:val="22"/>
                </w:rPr>
                <w:t>Reviewed lecture slides/notes and spec in prep for Monday meet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2" w:author="Qian Zhou" w:date="2016-12-15T09:50:00Z"/>
                <w:rFonts w:ascii="Arial" w:hAnsi="Arial" w:cs="Arial"/>
                <w:b w:val="0"/>
                <w:sz w:val="21"/>
                <w:szCs w:val="22"/>
              </w:rPr>
            </w:pPr>
            <w:ins w:id="33" w:author="Qian Zhou" w:date="2016-12-15T09:50:00Z">
              <w:r w:rsidRPr="00A14C2D">
                <w:rPr>
                  <w:rFonts w:ascii="Arial" w:hAnsi="Arial" w:cs="Arial"/>
                  <w:b w:val="0"/>
                  <w:sz w:val="21"/>
                  <w:szCs w:val="22"/>
                </w:rPr>
                <w:t>Reviewed lecture slides/notes and spec in prep for Monday meet</w:t>
              </w:r>
            </w:ins>
          </w:p>
        </w:tc>
      </w:tr>
      <w:tr w:rsidR="00E84DF2" w:rsidRPr="00A14C2D" w:rsidTr="001A6BBD">
        <w:trPr>
          <w:ins w:id="34"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35" w:author="Qian Zhou" w:date="2016-12-15T09:50:00Z"/>
                <w:rFonts w:ascii="Arial" w:hAnsi="Arial" w:cs="Arial"/>
                <w:b/>
                <w:sz w:val="21"/>
                <w:szCs w:val="22"/>
              </w:rPr>
            </w:pPr>
            <w:ins w:id="36" w:author="Qian Zhou" w:date="2016-12-15T09:50:00Z">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7" w:author="Qian Zhou" w:date="2016-12-15T09:50:00Z"/>
                <w:rFonts w:ascii="Arial" w:hAnsi="Arial" w:cs="Arial"/>
                <w:b w:val="0"/>
                <w:sz w:val="21"/>
                <w:szCs w:val="22"/>
              </w:rPr>
            </w:pPr>
            <w:ins w:id="38" w:author="Qian Zhou" w:date="2016-12-15T09:50:00Z">
              <w:r w:rsidRPr="00A14C2D">
                <w:rPr>
                  <w:rFonts w:ascii="Arial" w:hAnsi="Arial" w:cs="Arial"/>
                  <w:b w:val="0"/>
                  <w:sz w:val="21"/>
                  <w:szCs w:val="22"/>
                </w:rPr>
                <w:t>Attended group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 w:author="Qian Zhou" w:date="2016-12-15T09:50:00Z"/>
                <w:rFonts w:ascii="Arial" w:hAnsi="Arial" w:cs="Arial"/>
                <w:b w:val="0"/>
                <w:sz w:val="21"/>
                <w:szCs w:val="22"/>
              </w:rPr>
            </w:pPr>
            <w:ins w:id="40" w:author="Qian Zhou" w:date="2016-12-15T09:50:00Z">
              <w:r w:rsidRPr="00A14C2D">
                <w:rPr>
                  <w:rFonts w:ascii="Arial" w:hAnsi="Arial" w:cs="Arial"/>
                  <w:b w:val="0"/>
                  <w:sz w:val="21"/>
                  <w:szCs w:val="22"/>
                </w:rPr>
                <w:t>Gave presentation on findings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1" w:author="Qian Zhou" w:date="2016-12-15T09:50:00Z"/>
                <w:rFonts w:ascii="Arial" w:hAnsi="Arial" w:cs="Arial"/>
                <w:b w:val="0"/>
                <w:sz w:val="21"/>
                <w:szCs w:val="22"/>
              </w:rPr>
            </w:pPr>
            <w:ins w:id="42" w:author="Qian Zhou" w:date="2016-12-15T09:50:00Z">
              <w:r w:rsidRPr="00A14C2D">
                <w:rPr>
                  <w:rFonts w:ascii="Arial" w:hAnsi="Arial" w:cs="Arial"/>
                  <w:b w:val="0"/>
                  <w:sz w:val="21"/>
                  <w:szCs w:val="22"/>
                </w:rPr>
                <w:t>Worked with group on requirements analysis</w:t>
              </w:r>
              <w:r w:rsidRPr="00A14C2D">
                <w:rPr>
                  <w:rFonts w:ascii="Arial" w:hAnsi="Arial" w:cs="Arial"/>
                  <w:b w:val="0"/>
                  <w:sz w:val="21"/>
                  <w:szCs w:val="22"/>
                </w:rPr>
                <w:br/>
                <w:t>Introduced team to Trello &amp; setup backlog/sprint boards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 w:author="Qian Zhou" w:date="2016-12-15T09:50:00Z"/>
                <w:rFonts w:ascii="Arial" w:hAnsi="Arial" w:cs="Arial"/>
                <w:b w:val="0"/>
                <w:sz w:val="21"/>
                <w:szCs w:val="22"/>
              </w:rPr>
            </w:pPr>
            <w:ins w:id="44" w:author="Qian Zhou" w:date="2016-12-15T09:50:00Z">
              <w:r w:rsidRPr="00A14C2D">
                <w:rPr>
                  <w:rFonts w:ascii="Arial" w:hAnsi="Arial" w:cs="Arial"/>
                  <w:b w:val="0"/>
                  <w:sz w:val="21"/>
                  <w:szCs w:val="22"/>
                </w:rPr>
                <w:t>Kept meeting notes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5" w:author="Qian Zhou" w:date="2016-12-15T09:50:00Z"/>
                <w:rFonts w:ascii="Arial" w:hAnsi="Arial" w:cs="Arial"/>
                <w:b w:val="0"/>
                <w:sz w:val="21"/>
                <w:szCs w:val="22"/>
              </w:rPr>
            </w:pPr>
            <w:ins w:id="46" w:author="Qian Zhou" w:date="2016-12-15T09:50:00Z">
              <w:r w:rsidRPr="00A14C2D">
                <w:rPr>
                  <w:rFonts w:ascii="Arial" w:hAnsi="Arial" w:cs="Arial"/>
                  <w:b w:val="0"/>
                  <w:sz w:val="21"/>
                  <w:szCs w:val="22"/>
                </w:rPr>
                <w:t>Proposed choosing leader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 w:author="Qian Zhou" w:date="2016-12-15T09:50:00Z"/>
                <w:rFonts w:ascii="Arial" w:hAnsi="Arial" w:cs="Arial"/>
                <w:b w:val="0"/>
                <w:sz w:val="21"/>
                <w:szCs w:val="22"/>
              </w:rPr>
            </w:pPr>
            <w:ins w:id="48" w:author="Qian Zhou" w:date="2016-12-15T09:50:00Z">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to produce several </w:t>
              </w:r>
              <w:proofErr w:type="spellStart"/>
              <w:r w:rsidRPr="00A14C2D">
                <w:rPr>
                  <w:rFonts w:ascii="Arial" w:hAnsi="Arial" w:cs="Arial"/>
                  <w:b w:val="0"/>
                  <w:sz w:val="21"/>
                  <w:szCs w:val="22"/>
                </w:rPr>
                <w:t>usecases</w:t>
              </w:r>
              <w:proofErr w:type="spellEnd"/>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9" w:author="Qian Zhou" w:date="2016-12-15T09:50:00Z"/>
                <w:rFonts w:ascii="Arial" w:hAnsi="Arial" w:cs="Arial"/>
                <w:b w:val="0"/>
                <w:sz w:val="21"/>
                <w:szCs w:val="22"/>
              </w:rPr>
            </w:pPr>
            <w:ins w:id="50" w:author="Qian Zhou" w:date="2016-12-15T09:50:00Z">
              <w:r w:rsidRPr="00A14C2D">
                <w:rPr>
                  <w:rFonts w:ascii="Arial" w:hAnsi="Arial" w:cs="Arial"/>
                  <w:b w:val="0"/>
                  <w:sz w:val="21"/>
                  <w:szCs w:val="22"/>
                </w:rPr>
                <w:t>Attended group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1" w:author="Qian Zhou" w:date="2016-12-15T09:50:00Z"/>
                <w:rFonts w:ascii="Arial" w:hAnsi="Arial" w:cs="Arial"/>
                <w:b w:val="0"/>
                <w:sz w:val="21"/>
                <w:szCs w:val="22"/>
              </w:rPr>
            </w:pPr>
            <w:ins w:id="52" w:author="Qian Zhou" w:date="2016-12-15T09:50:00Z">
              <w:r w:rsidRPr="00A14C2D">
                <w:rPr>
                  <w:rFonts w:ascii="Arial" w:hAnsi="Arial" w:cs="Arial"/>
                  <w:b w:val="0"/>
                  <w:sz w:val="21"/>
                  <w:szCs w:val="22"/>
                </w:rPr>
                <w:t>Worked with group on CRC cards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3" w:author="Qian Zhou" w:date="2016-12-15T09:50:00Z"/>
                <w:rFonts w:ascii="Arial" w:hAnsi="Arial" w:cs="Arial"/>
                <w:b w:val="0"/>
                <w:sz w:val="21"/>
                <w:szCs w:val="22"/>
              </w:rPr>
            </w:pPr>
            <w:ins w:id="54" w:author="Qian Zhou" w:date="2016-12-15T09:50:00Z">
              <w:r w:rsidRPr="00A14C2D">
                <w:rPr>
                  <w:rFonts w:ascii="Arial" w:hAnsi="Arial" w:cs="Arial"/>
                  <w:b w:val="0"/>
                  <w:sz w:val="21"/>
                  <w:szCs w:val="22"/>
                </w:rPr>
                <w:t>Added some tasks to Trello</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8"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59"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0" w:author="Qian Zhou" w:date="2016-12-15T09:50:00Z"/>
                <w:rFonts w:ascii="Arial" w:hAnsi="Arial" w:cs="Arial"/>
                <w:b/>
                <w:sz w:val="21"/>
                <w:szCs w:val="22"/>
              </w:rPr>
            </w:pPr>
            <w:ins w:id="61" w:author="Qian Zhou" w:date="2016-12-15T09:50:00Z">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2" w:author="Qian Zhou" w:date="2016-12-15T09:50:00Z"/>
                <w:rFonts w:ascii="Arial" w:hAnsi="Arial" w:cs="Arial"/>
                <w:b w:val="0"/>
                <w:sz w:val="21"/>
                <w:szCs w:val="22"/>
              </w:rPr>
            </w:pPr>
            <w:ins w:id="63" w:author="Qian Zhou" w:date="2016-12-15T09:50:00Z">
              <w:r w:rsidRPr="00A14C2D">
                <w:rPr>
                  <w:rFonts w:ascii="Arial" w:hAnsi="Arial" w:cs="Arial"/>
                  <w:b w:val="0"/>
                  <w:sz w:val="21"/>
                  <w:szCs w:val="22"/>
                </w:rPr>
                <w:t>Attended group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4" w:author="Qian Zhou" w:date="2016-12-15T09:50:00Z"/>
                <w:rFonts w:ascii="Arial" w:hAnsi="Arial" w:cs="Arial"/>
                <w:b w:val="0"/>
                <w:sz w:val="21"/>
                <w:szCs w:val="22"/>
              </w:rPr>
            </w:pPr>
            <w:ins w:id="65" w:author="Qian Zhou" w:date="2016-12-15T09:50:00Z">
              <w:r w:rsidRPr="00A14C2D">
                <w:rPr>
                  <w:rFonts w:ascii="Arial" w:hAnsi="Arial" w:cs="Arial"/>
                  <w:b w:val="0"/>
                  <w:sz w:val="21"/>
                  <w:szCs w:val="22"/>
                </w:rPr>
                <w:t>Worked with group on CRCs and task estimations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6" w:author="Qian Zhou" w:date="2016-12-15T09:50:00Z"/>
                <w:rFonts w:ascii="Arial" w:hAnsi="Arial" w:cs="Arial"/>
                <w:b w:val="0"/>
                <w:sz w:val="21"/>
                <w:szCs w:val="22"/>
              </w:rPr>
            </w:pPr>
            <w:ins w:id="67" w:author="Qian Zhou" w:date="2016-12-15T09:50:00Z">
              <w:r w:rsidRPr="00A14C2D">
                <w:rPr>
                  <w:rFonts w:ascii="Arial" w:hAnsi="Arial" w:cs="Arial"/>
                  <w:b w:val="0"/>
                  <w:sz w:val="21"/>
                  <w:szCs w:val="22"/>
                </w:rPr>
                <w:t>Produced timescale document, to be discussed with team Weds.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8" w:author="Qian Zhou" w:date="2016-12-15T09:50:00Z"/>
                <w:rFonts w:ascii="Arial" w:hAnsi="Arial" w:cs="Arial"/>
                <w:b w:val="0"/>
                <w:sz w:val="21"/>
                <w:szCs w:val="22"/>
              </w:rPr>
            </w:pPr>
            <w:ins w:id="69" w:author="Qian Zhou" w:date="2016-12-15T09:50:00Z">
              <w:r w:rsidRPr="00A14C2D">
                <w:rPr>
                  <w:rFonts w:ascii="Arial" w:hAnsi="Arial" w:cs="Arial"/>
                  <w:b w:val="0"/>
                  <w:sz w:val="21"/>
                  <w:szCs w:val="22"/>
                </w:rPr>
                <w:t>Attended 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 w:author="Qian Zhou" w:date="2016-12-15T09:50:00Z"/>
                <w:rFonts w:ascii="Arial" w:hAnsi="Arial" w:cs="Arial"/>
                <w:b w:val="0"/>
                <w:sz w:val="21"/>
                <w:szCs w:val="22"/>
              </w:rPr>
            </w:pPr>
            <w:ins w:id="71" w:author="Qian Zhou" w:date="2016-12-15T09:50:00Z">
              <w:r w:rsidRPr="00A14C2D">
                <w:rPr>
                  <w:rFonts w:ascii="Arial" w:hAnsi="Arial" w:cs="Arial"/>
                  <w:b w:val="0"/>
                  <w:sz w:val="21"/>
                  <w:szCs w:val="22"/>
                </w:rPr>
                <w:t>Introduced team to timescale document, made final changes to it.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3" w:author="Qian Zhou" w:date="2016-12-15T09:50:00Z"/>
                <w:rFonts w:ascii="Arial" w:hAnsi="Arial" w:cs="Arial"/>
                <w:b w:val="0"/>
                <w:sz w:val="21"/>
                <w:szCs w:val="22"/>
              </w:rPr>
            </w:pPr>
            <w:ins w:id="74" w:author="Qian Zhou" w:date="2016-12-15T09:50:00Z">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on database creation, basic project layout and  interfacing with database.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6" w:author="Qian Zhou" w:date="2016-12-15T09:50:00Z"/>
                <w:rFonts w:ascii="Arial" w:hAnsi="Arial" w:cs="Arial"/>
                <w:b w:val="0"/>
                <w:sz w:val="21"/>
                <w:szCs w:val="22"/>
              </w:rPr>
            </w:pPr>
          </w:p>
        </w:tc>
      </w:tr>
      <w:tr w:rsidR="00E84DF2" w:rsidRPr="00A14C2D" w:rsidTr="001A6BBD">
        <w:trPr>
          <w:ins w:id="77"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78" w:author="Qian Zhou" w:date="2016-12-15T09:50:00Z"/>
                <w:rFonts w:ascii="Arial" w:hAnsi="Arial" w:cs="Arial"/>
                <w:b/>
                <w:sz w:val="21"/>
                <w:szCs w:val="22"/>
              </w:rPr>
            </w:pPr>
            <w:ins w:id="79" w:author="Qian Zhou" w:date="2016-12-15T09:50:00Z">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0" w:author="Qian Zhou" w:date="2016-12-15T09:50:00Z"/>
                <w:rFonts w:ascii="Arial" w:hAnsi="Arial" w:cs="Arial"/>
                <w:b w:val="0"/>
                <w:sz w:val="21"/>
                <w:szCs w:val="22"/>
              </w:rPr>
            </w:pPr>
            <w:ins w:id="81" w:author="Qian Zhou" w:date="2016-12-15T09:50:00Z">
              <w:r w:rsidRPr="00A14C2D">
                <w:rPr>
                  <w:rFonts w:ascii="Arial" w:hAnsi="Arial" w:cs="Arial"/>
                  <w:b w:val="0"/>
                  <w:sz w:val="21"/>
                  <w:szCs w:val="22"/>
                </w:rPr>
                <w:t>Attended 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2" w:author="Qian Zhou" w:date="2016-12-15T09:50:00Z"/>
                <w:rFonts w:ascii="Arial" w:hAnsi="Arial" w:cs="Arial"/>
                <w:b w:val="0"/>
                <w:sz w:val="21"/>
                <w:szCs w:val="22"/>
              </w:rPr>
            </w:pPr>
            <w:ins w:id="83" w:author="Qian Zhou" w:date="2016-12-15T09:50:00Z">
              <w:r w:rsidRPr="00A14C2D">
                <w:rPr>
                  <w:rFonts w:ascii="Arial" w:hAnsi="Arial" w:cs="Arial"/>
                  <w:b w:val="0"/>
                  <w:sz w:val="21"/>
                  <w:szCs w:val="22"/>
                </w:rPr>
                <w:lastRenderedPageBreak/>
                <w:t>Worked on UML</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4"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5" w:author="Qian Zhou" w:date="2016-12-15T09:50:00Z"/>
                <w:rFonts w:ascii="Arial" w:hAnsi="Arial" w:cs="Arial"/>
                <w:b w:val="0"/>
                <w:sz w:val="21"/>
                <w:szCs w:val="22"/>
              </w:rPr>
            </w:pPr>
            <w:ins w:id="86" w:author="Qian Zhou" w:date="2016-12-15T09:50:00Z">
              <w:r w:rsidRPr="00A14C2D">
                <w:rPr>
                  <w:rFonts w:ascii="Arial" w:hAnsi="Arial" w:cs="Arial"/>
                  <w:b w:val="0"/>
                  <w:sz w:val="21"/>
                  <w:szCs w:val="22"/>
                </w:rPr>
                <w:t>Attended team meeting</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89" w:author="Qian Zhou" w:date="2016-12-15T09:50:00Z"/>
                <w:rFonts w:ascii="Arial" w:hAnsi="Arial" w:cs="Arial"/>
                <w:b w:val="0"/>
                <w:sz w:val="21"/>
                <w:szCs w:val="22"/>
              </w:rPr>
            </w:pPr>
            <w:ins w:id="90" w:author="Qian Zhou" w:date="2016-12-15T09:50:00Z">
              <w:r w:rsidRPr="00A14C2D">
                <w:rPr>
                  <w:rFonts w:ascii="Arial" w:hAnsi="Arial" w:cs="Arial"/>
                  <w:b w:val="0"/>
                  <w:sz w:val="21"/>
                  <w:szCs w:val="22"/>
                </w:rPr>
                <w:t xml:space="preserve">Worked on Test Plan and </w:t>
              </w:r>
              <w:r w:rsidRPr="00A14C2D">
                <w:rPr>
                  <w:rFonts w:ascii="Arial" w:hAnsi="Arial" w:cs="Arial"/>
                  <w:b w:val="0"/>
                  <w:sz w:val="21"/>
                  <w:szCs w:val="22"/>
                </w:rPr>
                <w:lastRenderedPageBreak/>
                <w:t>researched Java API frameworks</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91" w:author="Qian Zhou" w:date="2016-12-15T09:50:00Z"/>
                <w:rFonts w:ascii="Arial" w:hAnsi="Arial" w:cs="Arial"/>
                <w:b w:val="0"/>
                <w:sz w:val="21"/>
                <w:szCs w:val="22"/>
              </w:rPr>
            </w:pPr>
            <w:ins w:id="92" w:author="Qian Zhou" w:date="2016-12-15T09:50:00Z">
              <w:r w:rsidRPr="00A14C2D">
                <w:rPr>
                  <w:rFonts w:ascii="Arial" w:hAnsi="Arial" w:cs="Arial"/>
                  <w:b w:val="0"/>
                  <w:sz w:val="21"/>
                  <w:szCs w:val="22"/>
                </w:rPr>
                <w:lastRenderedPageBreak/>
                <w:t xml:space="preserve">Worked on Test Plan and </w:t>
              </w:r>
              <w:r w:rsidRPr="00A14C2D">
                <w:rPr>
                  <w:rFonts w:ascii="Arial" w:hAnsi="Arial" w:cs="Arial"/>
                  <w:b w:val="0"/>
                  <w:sz w:val="21"/>
                  <w:szCs w:val="22"/>
                </w:rPr>
                <w:lastRenderedPageBreak/>
                <w:t>researched Java API frameworks</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93"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94" w:author="Qian Zhou" w:date="2016-12-15T09:50:00Z"/>
                <w:rFonts w:ascii="Arial" w:hAnsi="Arial" w:cs="Arial"/>
                <w:b/>
                <w:sz w:val="21"/>
                <w:szCs w:val="22"/>
              </w:rPr>
            </w:pPr>
            <w:ins w:id="95" w:author="Qian Zhou" w:date="2016-12-15T09:50:00Z">
              <w:r w:rsidRPr="00A14C2D">
                <w:rPr>
                  <w:rFonts w:ascii="Arial" w:hAnsi="Arial" w:cs="Arial"/>
                  <w:b/>
                  <w:sz w:val="21"/>
                  <w:szCs w:val="22"/>
                </w:rPr>
                <w:lastRenderedPageBreak/>
                <w:t>28</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96" w:author="Qian Zhou" w:date="2016-12-15T09:50:00Z"/>
                <w:rFonts w:ascii="Arial" w:hAnsi="Arial" w:cs="Arial"/>
                <w:b w:val="0"/>
                <w:sz w:val="21"/>
                <w:szCs w:val="22"/>
              </w:rPr>
            </w:pPr>
            <w:ins w:id="97" w:author="Qian Zhou" w:date="2016-12-15T09:50:00Z">
              <w:r w:rsidRPr="00A14C2D">
                <w:rPr>
                  <w:rFonts w:ascii="Arial" w:hAnsi="Arial" w:cs="Arial"/>
                  <w:b w:val="0"/>
                  <w:sz w:val="21"/>
                  <w:szCs w:val="22"/>
                </w:rPr>
                <w:t>Attended 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98" w:author="Qian Zhou" w:date="2016-12-15T09:50:00Z"/>
                <w:rFonts w:ascii="Arial" w:hAnsi="Arial" w:cs="Arial"/>
                <w:b w:val="0"/>
                <w:sz w:val="21"/>
                <w:szCs w:val="22"/>
              </w:rPr>
            </w:pPr>
            <w:ins w:id="99" w:author="Qian Zhou" w:date="2016-12-15T09:50:00Z">
              <w:r w:rsidRPr="00A14C2D">
                <w:rPr>
                  <w:rFonts w:ascii="Arial" w:hAnsi="Arial" w:cs="Arial"/>
                  <w:b w:val="0"/>
                  <w:sz w:val="21"/>
                  <w:szCs w:val="22"/>
                </w:rPr>
                <w:t>Arranged next Sprint</w:t>
              </w:r>
              <w:r w:rsidRPr="00A14C2D">
                <w:rPr>
                  <w:rFonts w:ascii="Arial" w:hAnsi="Arial" w:cs="Arial"/>
                  <w:b w:val="0"/>
                  <w:sz w:val="21"/>
                  <w:szCs w:val="22"/>
                </w:rPr>
                <w:br/>
                <w:t>Created all remaining Trello cards and filled in various technical details of cards</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00" w:author="Qian Zhou" w:date="2016-12-15T09:50:00Z"/>
                <w:rFonts w:ascii="Arial" w:hAnsi="Arial" w:cs="Arial"/>
                <w:b w:val="0"/>
                <w:sz w:val="21"/>
                <w:szCs w:val="22"/>
              </w:rPr>
            </w:pPr>
            <w:ins w:id="101" w:author="Qian Zhou" w:date="2016-12-15T09:50:00Z">
              <w:r w:rsidRPr="00A14C2D">
                <w:rPr>
                  <w:rFonts w:ascii="Arial" w:hAnsi="Arial" w:cs="Arial"/>
                  <w:b w:val="0"/>
                  <w:sz w:val="21"/>
                  <w:szCs w:val="22"/>
                </w:rPr>
                <w:t>Had meeting with Julian</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02" w:author="Qian Zhou" w:date="2016-12-15T09:50:00Z"/>
                <w:rFonts w:ascii="Arial" w:hAnsi="Arial" w:cs="Arial"/>
                <w:b w:val="0"/>
                <w:sz w:val="21"/>
                <w:szCs w:val="22"/>
              </w:rPr>
            </w:pPr>
            <w:ins w:id="103" w:author="Qian Zhou" w:date="2016-12-15T09:50:00Z">
              <w:r w:rsidRPr="00A14C2D">
                <w:rPr>
                  <w:rFonts w:ascii="Arial" w:hAnsi="Arial" w:cs="Arial"/>
                  <w:b w:val="0"/>
                  <w:sz w:val="21"/>
                  <w:szCs w:val="22"/>
                </w:rPr>
                <w:t>Tested Java API framework</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04" w:author="Qian Zhou" w:date="2016-12-15T09:50:00Z"/>
                <w:rFonts w:ascii="Arial" w:hAnsi="Arial" w:cs="Arial"/>
                <w:b w:val="0"/>
                <w:sz w:val="21"/>
                <w:szCs w:val="22"/>
              </w:rPr>
            </w:pPr>
            <w:ins w:id="105" w:author="Qian Zhou" w:date="2016-12-15T09:50:00Z">
              <w:r w:rsidRPr="00A14C2D">
                <w:rPr>
                  <w:rFonts w:ascii="Arial" w:hAnsi="Arial" w:cs="Arial"/>
                  <w:b w:val="0"/>
                  <w:sz w:val="21"/>
                  <w:szCs w:val="22"/>
                </w:rPr>
                <w:t>Setup Jersey API framework</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06" w:author="Qian Zhou" w:date="2016-12-15T09:50:00Z"/>
                <w:rFonts w:ascii="Arial" w:hAnsi="Arial" w:cs="Arial"/>
                <w:b w:val="0"/>
                <w:sz w:val="21"/>
                <w:szCs w:val="22"/>
              </w:rPr>
            </w:pPr>
            <w:ins w:id="107" w:author="Qian Zhou" w:date="2016-12-15T09:50:00Z">
              <w:r w:rsidRPr="00A14C2D">
                <w:rPr>
                  <w:rFonts w:ascii="Arial" w:hAnsi="Arial" w:cs="Arial"/>
                  <w:b w:val="0"/>
                  <w:sz w:val="21"/>
                  <w:szCs w:val="22"/>
                </w:rPr>
                <w:t>Refactored project structure</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08" w:author="Qian Zhou" w:date="2016-12-15T09:50:00Z"/>
                <w:rFonts w:ascii="Arial" w:hAnsi="Arial" w:cs="Arial"/>
                <w:b w:val="0"/>
                <w:sz w:val="21"/>
                <w:szCs w:val="22"/>
              </w:rPr>
            </w:pPr>
            <w:ins w:id="109" w:author="Qian Zhou" w:date="2016-12-15T09:50:00Z">
              <w:r w:rsidRPr="00A14C2D">
                <w:rPr>
                  <w:rFonts w:ascii="Arial" w:hAnsi="Arial" w:cs="Arial"/>
                  <w:b w:val="0"/>
                  <w:sz w:val="21"/>
                  <w:szCs w:val="22"/>
                </w:rPr>
                <w:t xml:space="preserve">Worked with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xml:space="preserve"> to setup skeleton of project </w:t>
              </w:r>
              <w:proofErr w:type="spellStart"/>
              <w:r w:rsidRPr="00A14C2D">
                <w:rPr>
                  <w:rFonts w:ascii="Arial" w:hAnsi="Arial" w:cs="Arial"/>
                  <w:b w:val="0"/>
                  <w:sz w:val="21"/>
                  <w:szCs w:val="22"/>
                </w:rPr>
                <w:t>ie</w:t>
              </w:r>
              <w:proofErr w:type="spellEnd"/>
              <w:r w:rsidRPr="00A14C2D">
                <w:rPr>
                  <w:rFonts w:ascii="Arial" w:hAnsi="Arial" w:cs="Arial"/>
                  <w:b w:val="0"/>
                  <w:sz w:val="21"/>
                  <w:szCs w:val="22"/>
                </w:rPr>
                <w:t xml:space="preserve"> blank endpoints, services and tests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10" w:author="Qian Zhou" w:date="2016-12-15T09:50:00Z"/>
                <w:rFonts w:ascii="Arial" w:hAnsi="Arial" w:cs="Arial"/>
                <w:b w:val="0"/>
                <w:sz w:val="21"/>
                <w:szCs w:val="22"/>
              </w:rPr>
            </w:pPr>
            <w:ins w:id="111" w:author="Qian Zhou" w:date="2016-12-15T09:50:00Z">
              <w:r w:rsidRPr="00A14C2D">
                <w:rPr>
                  <w:rFonts w:ascii="Arial" w:hAnsi="Arial" w:cs="Arial"/>
                  <w:b w:val="0"/>
                  <w:sz w:val="21"/>
                  <w:szCs w:val="22"/>
                </w:rPr>
                <w:t xml:space="preserve">Worked with Qian to: implement </w:t>
              </w:r>
              <w:proofErr w:type="spellStart"/>
              <w:r w:rsidRPr="00A14C2D">
                <w:rPr>
                  <w:rFonts w:ascii="Arial" w:hAnsi="Arial" w:cs="Arial"/>
                  <w:b w:val="0"/>
                  <w:sz w:val="21"/>
                  <w:szCs w:val="22"/>
                </w:rPr>
                <w:t>IOservice</w:t>
              </w:r>
              <w:proofErr w:type="spellEnd"/>
              <w:r w:rsidRPr="00A14C2D">
                <w:rPr>
                  <w:rFonts w:ascii="Arial" w:hAnsi="Arial" w:cs="Arial"/>
                  <w:b w:val="0"/>
                  <w:sz w:val="21"/>
                  <w:szCs w:val="22"/>
                </w:rPr>
                <w:t xml:space="preserve">, add JSON framework to project, start JSON service (implement tests) </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1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13" w:author="Qian Zhou" w:date="2016-12-15T09:50:00Z"/>
                <w:rFonts w:ascii="Arial" w:hAnsi="Arial" w:cs="Arial"/>
                <w:b w:val="0"/>
                <w:sz w:val="21"/>
                <w:szCs w:val="22"/>
              </w:rPr>
            </w:pPr>
            <w:ins w:id="114" w:author="Qian Zhou" w:date="2016-12-15T09:50:00Z">
              <w:r w:rsidRPr="00A14C2D">
                <w:rPr>
                  <w:rFonts w:ascii="Arial" w:hAnsi="Arial" w:cs="Arial"/>
                  <w:b w:val="0"/>
                  <w:sz w:val="21"/>
                  <w:szCs w:val="22"/>
                </w:rPr>
                <w:t>Worked with Qian to implement JSON service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1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16" w:author="Qian Zhou" w:date="2016-12-15T09:50:00Z"/>
                <w:rFonts w:ascii="Arial" w:hAnsi="Arial" w:cs="Arial"/>
                <w:b w:val="0"/>
                <w:sz w:val="21"/>
                <w:szCs w:val="22"/>
              </w:rPr>
            </w:pPr>
          </w:p>
        </w:tc>
      </w:tr>
      <w:tr w:rsidR="00E84DF2" w:rsidRPr="00A14C2D" w:rsidTr="001A6BBD">
        <w:trPr>
          <w:ins w:id="117"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118" w:author="Qian Zhou" w:date="2016-12-15T09:50:00Z"/>
                <w:rFonts w:ascii="Arial" w:hAnsi="Arial" w:cs="Arial"/>
                <w:b/>
                <w:sz w:val="21"/>
                <w:szCs w:val="22"/>
              </w:rPr>
            </w:pPr>
            <w:ins w:id="119" w:author="Qian Zhou" w:date="2016-12-15T09:50:00Z">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20" w:author="Qian Zhou" w:date="2016-12-15T09:50:00Z"/>
                <w:rFonts w:ascii="Arial" w:hAnsi="Arial" w:cs="Arial"/>
                <w:b w:val="0"/>
                <w:sz w:val="21"/>
                <w:szCs w:val="22"/>
              </w:rPr>
            </w:pPr>
            <w:ins w:id="121" w:author="Qian Zhou" w:date="2016-12-15T09:50:00Z">
              <w:r w:rsidRPr="00A14C2D">
                <w:rPr>
                  <w:rFonts w:ascii="Arial" w:hAnsi="Arial" w:cs="Arial"/>
                  <w:b w:val="0"/>
                  <w:sz w:val="21"/>
                  <w:szCs w:val="22"/>
                </w:rPr>
                <w:t xml:space="preserve">Worked with </w:t>
              </w:r>
              <w:proofErr w:type="spellStart"/>
              <w:r w:rsidRPr="00A14C2D">
                <w:rPr>
                  <w:rFonts w:ascii="Arial" w:hAnsi="Arial" w:cs="Arial"/>
                  <w:b w:val="0"/>
                  <w:sz w:val="21"/>
                  <w:szCs w:val="22"/>
                </w:rPr>
                <w:t>Selin</w:t>
              </w:r>
              <w:proofErr w:type="spellEnd"/>
              <w:r w:rsidRPr="00A14C2D">
                <w:rPr>
                  <w:rFonts w:ascii="Arial" w:hAnsi="Arial" w:cs="Arial"/>
                  <w:b w:val="0"/>
                  <w:sz w:val="21"/>
                  <w:szCs w:val="22"/>
                </w:rPr>
                <w:t xml:space="preserve"> and Arya to review their work on the login/registration card</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22" w:author="Qian Zhou" w:date="2016-12-15T09:50:00Z"/>
                <w:rFonts w:ascii="Arial" w:hAnsi="Arial" w:cs="Arial"/>
                <w:b w:val="0"/>
                <w:sz w:val="21"/>
                <w:szCs w:val="22"/>
              </w:rPr>
            </w:pPr>
            <w:ins w:id="123" w:author="Qian Zhou" w:date="2016-12-15T09:50:00Z">
              <w:r w:rsidRPr="00A14C2D">
                <w:rPr>
                  <w:rFonts w:ascii="Arial" w:hAnsi="Arial" w:cs="Arial"/>
                  <w:b w:val="0"/>
                  <w:sz w:val="21"/>
                  <w:szCs w:val="22"/>
                </w:rPr>
                <w:t>Picked up the login/registration card and started work on it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24" w:author="Qian Zhou" w:date="2016-12-15T09:50:00Z"/>
                <w:rFonts w:ascii="Arial" w:hAnsi="Arial" w:cs="Arial"/>
                <w:b w:val="0"/>
                <w:sz w:val="21"/>
                <w:szCs w:val="22"/>
              </w:rPr>
            </w:pPr>
            <w:ins w:id="125" w:author="Qian Zhou" w:date="2016-12-15T09:50:00Z">
              <w:r w:rsidRPr="00A14C2D">
                <w:rPr>
                  <w:rFonts w:ascii="Arial" w:hAnsi="Arial" w:cs="Arial"/>
                  <w:b w:val="0"/>
                  <w:sz w:val="21"/>
                  <w:szCs w:val="22"/>
                </w:rPr>
                <w:t>Set up Sprint 5 in Trello</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26" w:author="Qian Zhou" w:date="2016-12-15T09:50:00Z"/>
                <w:rFonts w:ascii="Arial" w:hAnsi="Arial" w:cs="Arial"/>
                <w:b w:val="0"/>
                <w:sz w:val="21"/>
                <w:szCs w:val="22"/>
              </w:rPr>
            </w:pPr>
            <w:ins w:id="127" w:author="Qian Zhou" w:date="2016-12-15T09:50:00Z">
              <w:r w:rsidRPr="00A14C2D">
                <w:rPr>
                  <w:rFonts w:ascii="Arial" w:hAnsi="Arial" w:cs="Arial"/>
                  <w:b w:val="0"/>
                  <w:sz w:val="21"/>
                  <w:szCs w:val="22"/>
                </w:rPr>
                <w:t>Attended 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28" w:author="Qian Zhou" w:date="2016-12-15T09:50:00Z"/>
                <w:rFonts w:ascii="Arial" w:hAnsi="Arial" w:cs="Arial"/>
                <w:b w:val="0"/>
                <w:sz w:val="21"/>
                <w:szCs w:val="22"/>
              </w:rPr>
            </w:pPr>
            <w:ins w:id="129" w:author="Qian Zhou" w:date="2016-12-15T09:50:00Z">
              <w:r w:rsidRPr="00A14C2D">
                <w:rPr>
                  <w:rFonts w:ascii="Arial" w:hAnsi="Arial" w:cs="Arial"/>
                  <w:b w:val="0"/>
                  <w:sz w:val="21"/>
                  <w:szCs w:val="22"/>
                </w:rPr>
                <w:t>Attended team meeting with customer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30" w:author="Qian Zhou" w:date="2016-12-15T09:50:00Z"/>
                <w:rFonts w:ascii="Arial" w:hAnsi="Arial" w:cs="Arial"/>
                <w:b w:val="0"/>
                <w:sz w:val="21"/>
                <w:szCs w:val="22"/>
              </w:rPr>
            </w:pPr>
            <w:ins w:id="131" w:author="Qian Zhou" w:date="2016-12-15T09:50:00Z">
              <w:r w:rsidRPr="00A14C2D">
                <w:rPr>
                  <w:rFonts w:ascii="Arial" w:hAnsi="Arial" w:cs="Arial"/>
                  <w:b w:val="0"/>
                  <w:sz w:val="21"/>
                  <w:szCs w:val="22"/>
                </w:rPr>
                <w:t xml:space="preserve">Implemented </w:t>
              </w:r>
              <w:proofErr w:type="spellStart"/>
              <w:r w:rsidRPr="00A14C2D">
                <w:rPr>
                  <w:rFonts w:ascii="Arial" w:hAnsi="Arial" w:cs="Arial"/>
                  <w:b w:val="0"/>
                  <w:sz w:val="21"/>
                  <w:szCs w:val="22"/>
                </w:rPr>
                <w:t>AuthorisationService</w:t>
              </w:r>
              <w:proofErr w:type="spellEnd"/>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32" w:author="Qian Zhou" w:date="2016-12-15T09:50:00Z"/>
                <w:rFonts w:ascii="Arial" w:hAnsi="Arial" w:cs="Arial"/>
                <w:b w:val="0"/>
                <w:sz w:val="21"/>
                <w:szCs w:val="22"/>
              </w:rPr>
            </w:pPr>
            <w:ins w:id="133" w:author="Qian Zhou" w:date="2016-12-15T09:50:00Z">
              <w:r w:rsidRPr="00A14C2D">
                <w:rPr>
                  <w:rFonts w:ascii="Arial" w:hAnsi="Arial" w:cs="Arial"/>
                  <w:b w:val="0"/>
                  <w:sz w:val="21"/>
                  <w:szCs w:val="22"/>
                </w:rPr>
                <w:t>Fixed web service setup issues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34" w:author="Qian Zhou" w:date="2016-12-15T09:50:00Z"/>
                <w:rFonts w:ascii="Arial" w:hAnsi="Arial" w:cs="Arial"/>
                <w:b w:val="0"/>
                <w:sz w:val="21"/>
                <w:szCs w:val="22"/>
              </w:rPr>
            </w:pPr>
            <w:ins w:id="135" w:author="Qian Zhou" w:date="2016-12-15T09:50:00Z">
              <w:r w:rsidRPr="00A14C2D">
                <w:rPr>
                  <w:rFonts w:ascii="Arial" w:hAnsi="Arial" w:cs="Arial"/>
                  <w:b w:val="0"/>
                  <w:sz w:val="21"/>
                  <w:szCs w:val="22"/>
                </w:rPr>
                <w:t xml:space="preserve">Implemented </w:t>
              </w:r>
              <w:proofErr w:type="spellStart"/>
              <w:r w:rsidRPr="00A14C2D">
                <w:rPr>
                  <w:rFonts w:ascii="Arial" w:hAnsi="Arial" w:cs="Arial"/>
                  <w:b w:val="0"/>
                  <w:sz w:val="21"/>
                  <w:szCs w:val="22"/>
                </w:rPr>
                <w:t>PlayerController</w:t>
              </w:r>
              <w:proofErr w:type="spellEnd"/>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36" w:author="Qian Zhou" w:date="2016-12-15T09:50:00Z"/>
                <w:rFonts w:ascii="Arial" w:hAnsi="Arial" w:cs="Arial"/>
                <w:b w:val="0"/>
                <w:sz w:val="21"/>
                <w:szCs w:val="22"/>
              </w:rPr>
            </w:pPr>
            <w:ins w:id="137" w:author="Qian Zhou" w:date="2016-12-15T09:50:00Z">
              <w:r w:rsidRPr="00A14C2D">
                <w:rPr>
                  <w:rFonts w:ascii="Arial" w:hAnsi="Arial" w:cs="Arial"/>
                  <w:b w:val="0"/>
                  <w:sz w:val="21"/>
                  <w:szCs w:val="22"/>
                </w:rPr>
                <w:t>Added validation to web service</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38" w:author="Qian Zhou" w:date="2016-12-15T09:50:00Z"/>
                <w:rFonts w:ascii="Arial" w:hAnsi="Arial" w:cs="Arial"/>
                <w:b w:val="0"/>
                <w:sz w:val="21"/>
                <w:szCs w:val="22"/>
              </w:rPr>
            </w:pPr>
            <w:ins w:id="139" w:author="Qian Zhou" w:date="2016-12-15T09:50:00Z">
              <w:r w:rsidRPr="00A14C2D">
                <w:rPr>
                  <w:rFonts w:ascii="Arial" w:hAnsi="Arial" w:cs="Arial"/>
                  <w:b w:val="0"/>
                  <w:sz w:val="21"/>
                  <w:szCs w:val="22"/>
                </w:rPr>
                <w:t>Started client-server interaction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40" w:author="Qian Zhou" w:date="2016-12-15T09:50:00Z"/>
                <w:rFonts w:ascii="Arial" w:hAnsi="Arial" w:cs="Arial"/>
                <w:b w:val="0"/>
                <w:sz w:val="21"/>
                <w:szCs w:val="22"/>
              </w:rPr>
            </w:pPr>
            <w:ins w:id="141" w:author="Qian Zhou" w:date="2016-12-15T09:50:00Z">
              <w:r w:rsidRPr="00A14C2D">
                <w:rPr>
                  <w:rFonts w:ascii="Arial" w:hAnsi="Arial" w:cs="Arial"/>
                  <w:b w:val="0"/>
                  <w:sz w:val="21"/>
                  <w:szCs w:val="22"/>
                </w:rPr>
                <w:t>Continued client-server interaction, implemented login/registration from client side</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42" w:author="Qian Zhou" w:date="2016-12-15T09:50:00Z"/>
                <w:rFonts w:ascii="Arial" w:hAnsi="Arial" w:cs="Arial"/>
                <w:b w:val="0"/>
                <w:sz w:val="21"/>
                <w:szCs w:val="22"/>
              </w:rPr>
            </w:pPr>
            <w:ins w:id="143" w:author="Qian Zhou" w:date="2016-12-15T09:50:00Z">
              <w:r w:rsidRPr="00A14C2D">
                <w:rPr>
                  <w:rFonts w:ascii="Arial" w:hAnsi="Arial" w:cs="Arial"/>
                  <w:b w:val="0"/>
                  <w:sz w:val="21"/>
                  <w:szCs w:val="22"/>
                </w:rPr>
                <w:t>Attended 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44" w:author="Qian Zhou" w:date="2016-12-15T09:50:00Z"/>
                <w:rFonts w:ascii="Arial" w:hAnsi="Arial" w:cs="Arial"/>
                <w:b w:val="0"/>
                <w:sz w:val="21"/>
                <w:szCs w:val="22"/>
              </w:rPr>
            </w:pPr>
            <w:ins w:id="145" w:author="Qian Zhou" w:date="2016-12-15T09:50:00Z">
              <w:r w:rsidRPr="00A14C2D">
                <w:rPr>
                  <w:rFonts w:ascii="Arial" w:hAnsi="Arial" w:cs="Arial"/>
                  <w:b w:val="0"/>
                  <w:sz w:val="21"/>
                  <w:szCs w:val="22"/>
                </w:rPr>
                <w:t>Implemented state memory architecture (</w:t>
              </w:r>
              <w:proofErr w:type="spellStart"/>
              <w:r w:rsidRPr="00A14C2D">
                <w:rPr>
                  <w:rFonts w:ascii="Arial" w:hAnsi="Arial" w:cs="Arial"/>
                  <w:b w:val="0"/>
                  <w:sz w:val="21"/>
                  <w:szCs w:val="22"/>
                </w:rPr>
                <w:t>MatchList</w:t>
              </w:r>
              <w:proofErr w:type="spellEnd"/>
              <w:r w:rsidRPr="00A14C2D">
                <w:rPr>
                  <w:rFonts w:ascii="Arial" w:hAnsi="Arial" w:cs="Arial"/>
                  <w:b w:val="0"/>
                  <w:sz w:val="21"/>
                  <w:szCs w:val="22"/>
                </w:rPr>
                <w: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46" w:author="Qian Zhou" w:date="2016-12-15T09:50:00Z"/>
                <w:rFonts w:ascii="Arial" w:hAnsi="Arial" w:cs="Arial"/>
                <w:b w:val="0"/>
                <w:sz w:val="21"/>
                <w:szCs w:val="22"/>
              </w:rPr>
            </w:pPr>
            <w:ins w:id="147" w:author="Qian Zhou" w:date="2016-12-15T09:50:00Z">
              <w:r w:rsidRPr="00A14C2D">
                <w:rPr>
                  <w:rFonts w:ascii="Arial" w:hAnsi="Arial" w:cs="Arial"/>
                  <w:b w:val="0"/>
                  <w:sz w:val="21"/>
                  <w:szCs w:val="22"/>
                </w:rPr>
                <w:t xml:space="preserve">Began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w:t>
              </w:r>
              <w:proofErr w:type="spellStart"/>
              <w:r w:rsidRPr="00A14C2D">
                <w:rPr>
                  <w:rFonts w:ascii="Arial" w:hAnsi="Arial" w:cs="Arial"/>
                  <w:b w:val="0"/>
                  <w:sz w:val="21"/>
                  <w:szCs w:val="22"/>
                </w:rPr>
                <w:t>MatchController</w:t>
              </w:r>
              <w:proofErr w:type="spellEnd"/>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48" w:author="Qian Zhou" w:date="2016-12-15T09:50:00Z"/>
                <w:rFonts w:ascii="Arial" w:hAnsi="Arial" w:cs="Arial"/>
                <w:b w:val="0"/>
                <w:sz w:val="21"/>
                <w:szCs w:val="22"/>
              </w:rPr>
            </w:pPr>
            <w:ins w:id="149" w:author="Qian Zhou" w:date="2016-12-15T09:50:00Z">
              <w:r w:rsidRPr="00A14C2D">
                <w:rPr>
                  <w:rFonts w:ascii="Arial" w:hAnsi="Arial" w:cs="Arial"/>
                  <w:b w:val="0"/>
                  <w:sz w:val="21"/>
                  <w:szCs w:val="22"/>
                </w:rPr>
                <w:t xml:space="preserve">Continued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w:t>
              </w:r>
              <w:proofErr w:type="spellStart"/>
              <w:r w:rsidRPr="00A14C2D">
                <w:rPr>
                  <w:rFonts w:ascii="Arial" w:hAnsi="Arial" w:cs="Arial"/>
                  <w:b w:val="0"/>
                  <w:sz w:val="21"/>
                  <w:szCs w:val="22"/>
                </w:rPr>
                <w:t>MatchController</w:t>
              </w:r>
              <w:proofErr w:type="spellEnd"/>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50" w:author="Qian Zhou" w:date="2016-12-15T09:50:00Z"/>
                <w:rFonts w:ascii="Arial" w:hAnsi="Arial" w:cs="Arial"/>
                <w:b w:val="0"/>
                <w:sz w:val="21"/>
                <w:szCs w:val="22"/>
              </w:rPr>
            </w:pPr>
            <w:ins w:id="151" w:author="Qian Zhou" w:date="2016-12-15T09:50:00Z">
              <w:r w:rsidRPr="00A14C2D">
                <w:rPr>
                  <w:rFonts w:ascii="Arial" w:hAnsi="Arial" w:cs="Arial"/>
                  <w:b w:val="0"/>
                  <w:sz w:val="21"/>
                  <w:szCs w:val="22"/>
                </w:rPr>
                <w:t>Improved state memory architecture</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52" w:author="Qian Zhou" w:date="2016-12-15T09:50:00Z"/>
                <w:rFonts w:ascii="Arial" w:hAnsi="Arial" w:cs="Arial"/>
                <w:b w:val="0"/>
                <w:sz w:val="21"/>
                <w:szCs w:val="22"/>
              </w:rPr>
            </w:pPr>
            <w:ins w:id="153" w:author="Qian Zhou" w:date="2016-12-15T09:50:00Z">
              <w:r w:rsidRPr="00A14C2D">
                <w:rPr>
                  <w:rFonts w:ascii="Arial" w:hAnsi="Arial" w:cs="Arial"/>
                  <w:b w:val="0"/>
                  <w:sz w:val="21"/>
                  <w:szCs w:val="22"/>
                </w:rPr>
                <w:t>Implemented JSON support in service</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54" w:author="Qian Zhou" w:date="2016-12-15T09:50:00Z"/>
                <w:rFonts w:ascii="Arial" w:hAnsi="Arial" w:cs="Arial"/>
                <w:b w:val="0"/>
                <w:sz w:val="21"/>
                <w:szCs w:val="22"/>
              </w:rPr>
            </w:pPr>
            <w:ins w:id="155" w:author="Qian Zhou" w:date="2016-12-15T09:50:00Z">
              <w:r w:rsidRPr="00A14C2D">
                <w:rPr>
                  <w:rFonts w:ascii="Arial" w:hAnsi="Arial" w:cs="Arial"/>
                  <w:b w:val="0"/>
                  <w:sz w:val="21"/>
                  <w:szCs w:val="22"/>
                </w:rPr>
                <w:t>Implemented JSON support in Java test client to test endpoints (and later for bot?)</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56" w:author="Qian Zhou" w:date="2016-12-15T09:50:00Z"/>
                <w:rFonts w:ascii="Arial" w:hAnsi="Arial" w:cs="Arial"/>
                <w:b w:val="0"/>
                <w:sz w:val="21"/>
                <w:szCs w:val="22"/>
              </w:rPr>
            </w:pPr>
            <w:ins w:id="157" w:author="Qian Zhou" w:date="2016-12-15T09:50:00Z">
              <w:r w:rsidRPr="00A14C2D">
                <w:rPr>
                  <w:rFonts w:ascii="Arial" w:hAnsi="Arial" w:cs="Arial"/>
                  <w:b w:val="0"/>
                  <w:sz w:val="21"/>
                  <w:szCs w:val="22"/>
                </w:rPr>
                <w:t xml:space="preserve">Finished implementing </w:t>
              </w:r>
              <w:proofErr w:type="spellStart"/>
              <w:r w:rsidRPr="00A14C2D">
                <w:rPr>
                  <w:rFonts w:ascii="Arial" w:hAnsi="Arial" w:cs="Arial"/>
                  <w:b w:val="0"/>
                  <w:sz w:val="21"/>
                  <w:szCs w:val="22"/>
                </w:rPr>
                <w:t>MatchService</w:t>
              </w:r>
              <w:proofErr w:type="spellEnd"/>
              <w:r w:rsidRPr="00A14C2D">
                <w:rPr>
                  <w:rFonts w:ascii="Arial" w:hAnsi="Arial" w:cs="Arial"/>
                  <w:b w:val="0"/>
                  <w:sz w:val="21"/>
                  <w:szCs w:val="22"/>
                </w:rPr>
                <w:t xml:space="preserve"> / </w:t>
              </w:r>
              <w:proofErr w:type="spellStart"/>
              <w:r w:rsidRPr="00A14C2D">
                <w:rPr>
                  <w:rFonts w:ascii="Arial" w:hAnsi="Arial" w:cs="Arial"/>
                  <w:b w:val="0"/>
                  <w:sz w:val="21"/>
                  <w:szCs w:val="22"/>
                </w:rPr>
                <w:t>MatchController</w:t>
              </w:r>
              <w:proofErr w:type="spellEnd"/>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58" w:author="Qian Zhou" w:date="2016-12-15T09:50:00Z"/>
                <w:rFonts w:ascii="Arial" w:hAnsi="Arial" w:cs="Arial"/>
                <w:b w:val="0"/>
                <w:sz w:val="21"/>
                <w:szCs w:val="22"/>
              </w:rPr>
            </w:pPr>
            <w:ins w:id="159" w:author="Qian Zhou" w:date="2016-12-15T09:50:00Z">
              <w:r w:rsidRPr="00A14C2D">
                <w:rPr>
                  <w:rFonts w:ascii="Arial" w:hAnsi="Arial" w:cs="Arial"/>
                  <w:b w:val="0"/>
                  <w:sz w:val="21"/>
                  <w:szCs w:val="22"/>
                </w:rPr>
                <w:t xml:space="preserve">Implemented </w:t>
              </w:r>
              <w:proofErr w:type="spellStart"/>
              <w:r w:rsidRPr="00A14C2D">
                <w:rPr>
                  <w:rFonts w:ascii="Arial" w:hAnsi="Arial" w:cs="Arial"/>
                  <w:b w:val="0"/>
                  <w:sz w:val="21"/>
                  <w:szCs w:val="22"/>
                </w:rPr>
                <w:t>StateService</w:t>
              </w:r>
              <w:proofErr w:type="spellEnd"/>
              <w:r w:rsidRPr="00A14C2D">
                <w:rPr>
                  <w:rFonts w:ascii="Arial" w:hAnsi="Arial" w:cs="Arial"/>
                  <w:b w:val="0"/>
                  <w:sz w:val="21"/>
                  <w:szCs w:val="22"/>
                </w:rPr>
                <w:t xml:space="preserve"> (except for visibility)</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60" w:author="Qian Zhou" w:date="2016-12-15T09:50:00Z"/>
                <w:rFonts w:ascii="Arial" w:hAnsi="Arial" w:cs="Arial"/>
                <w:b w:val="0"/>
                <w:sz w:val="21"/>
                <w:szCs w:val="22"/>
              </w:rPr>
            </w:pPr>
            <w:ins w:id="161" w:author="Qian Zhou" w:date="2016-12-15T09:50:00Z">
              <w:r w:rsidRPr="00A14C2D">
                <w:rPr>
                  <w:rFonts w:ascii="Arial" w:hAnsi="Arial" w:cs="Arial"/>
                  <w:b w:val="0"/>
                  <w:sz w:val="21"/>
                  <w:szCs w:val="22"/>
                </w:rPr>
                <w:t xml:space="preserve">Implemented “Game/Status” endpoint </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62" w:author="Qian Zhou" w:date="2016-12-15T09:50:00Z"/>
                <w:rFonts w:ascii="Arial" w:hAnsi="Arial" w:cs="Arial"/>
                <w:b w:val="0"/>
                <w:sz w:val="21"/>
                <w:szCs w:val="22"/>
              </w:rPr>
            </w:pPr>
            <w:ins w:id="163" w:author="Qian Zhou" w:date="2016-12-15T09:50:00Z">
              <w:r w:rsidRPr="00A14C2D">
                <w:rPr>
                  <w:rFonts w:ascii="Arial" w:hAnsi="Arial" w:cs="Arial"/>
                  <w:b w:val="0"/>
                  <w:sz w:val="21"/>
                  <w:szCs w:val="22"/>
                </w:rPr>
                <w:t>Implemented basic client lobbying</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64" w:author="Qian Zhou" w:date="2016-12-15T09:50:00Z"/>
                <w:rFonts w:ascii="Arial" w:hAnsi="Arial" w:cs="Arial"/>
                <w:b w:val="0"/>
                <w:sz w:val="21"/>
                <w:szCs w:val="22"/>
              </w:rPr>
            </w:pPr>
            <w:ins w:id="165" w:author="Qian Zhou" w:date="2016-12-15T09:50:00Z">
              <w:r w:rsidRPr="00A14C2D">
                <w:rPr>
                  <w:rFonts w:ascii="Arial" w:hAnsi="Arial" w:cs="Arial"/>
                  <w:b w:val="0"/>
                  <w:sz w:val="21"/>
                  <w:szCs w:val="22"/>
                </w:rPr>
                <w:t>Implemented match details, joining a match, starting a new match in client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66" w:author="Qian Zhou" w:date="2016-12-15T09:50:00Z"/>
                <w:rFonts w:ascii="Arial" w:hAnsi="Arial" w:cs="Arial"/>
                <w:b w:val="0"/>
                <w:sz w:val="21"/>
                <w:szCs w:val="22"/>
              </w:rPr>
            </w:pPr>
            <w:ins w:id="167" w:author="Qian Zhou" w:date="2016-12-15T09:50:00Z">
              <w:r w:rsidRPr="00A14C2D">
                <w:rPr>
                  <w:rFonts w:ascii="Arial" w:hAnsi="Arial" w:cs="Arial"/>
                  <w:b w:val="0"/>
                  <w:sz w:val="21"/>
                  <w:szCs w:val="22"/>
                </w:rPr>
                <w:t>Implemented starting a match in client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68" w:author="Qian Zhou" w:date="2016-12-15T09:50:00Z"/>
                <w:rFonts w:ascii="Arial" w:hAnsi="Arial" w:cs="Arial"/>
                <w:b w:val="0"/>
                <w:sz w:val="21"/>
                <w:szCs w:val="22"/>
              </w:rPr>
            </w:pPr>
            <w:ins w:id="169" w:author="Qian Zhou" w:date="2016-12-15T09:50:00Z">
              <w:r w:rsidRPr="00A14C2D">
                <w:rPr>
                  <w:rFonts w:ascii="Arial" w:hAnsi="Arial" w:cs="Arial"/>
                  <w:b w:val="0"/>
                  <w:sz w:val="21"/>
                  <w:szCs w:val="22"/>
                </w:rPr>
                <w:t xml:space="preserve">Implemented basic rendering in client based on </w:t>
              </w:r>
              <w:proofErr w:type="spellStart"/>
              <w:r w:rsidRPr="00A14C2D">
                <w:rPr>
                  <w:rFonts w:ascii="Arial" w:hAnsi="Arial" w:cs="Arial"/>
                  <w:b w:val="0"/>
                  <w:sz w:val="21"/>
                  <w:szCs w:val="22"/>
                </w:rPr>
                <w:t>Tassos</w:t>
              </w:r>
              <w:proofErr w:type="spellEnd"/>
              <w:r w:rsidRPr="00A14C2D">
                <w:rPr>
                  <w:rFonts w:ascii="Arial" w:hAnsi="Arial" w:cs="Arial"/>
                  <w:b w:val="0"/>
                  <w:sz w:val="21"/>
                  <w:szCs w:val="22"/>
                </w:rPr>
                <w:t>’ render code, added players to display</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70" w:author="Qian Zhou" w:date="2016-12-15T09:50:00Z"/>
                <w:rFonts w:ascii="Arial" w:hAnsi="Arial" w:cs="Arial"/>
                <w:b w:val="0"/>
                <w:sz w:val="21"/>
                <w:szCs w:val="22"/>
              </w:rPr>
            </w:pPr>
            <w:ins w:id="171" w:author="Qian Zhou" w:date="2016-12-15T09:50:00Z">
              <w:r w:rsidRPr="00A14C2D">
                <w:rPr>
                  <w:rFonts w:ascii="Arial" w:hAnsi="Arial" w:cs="Arial"/>
                  <w:b w:val="0"/>
                  <w:sz w:val="21"/>
                  <w:szCs w:val="22"/>
                </w:rPr>
                <w:t>Implemented game loop &amp; communication</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72" w:author="Qian Zhou" w:date="2016-12-15T09:50:00Z"/>
                <w:rFonts w:ascii="Arial" w:hAnsi="Arial" w:cs="Arial"/>
                <w:b w:val="0"/>
                <w:sz w:val="21"/>
                <w:szCs w:val="22"/>
              </w:rPr>
            </w:pPr>
            <w:ins w:id="173" w:author="Qian Zhou" w:date="2016-12-15T09:50:00Z">
              <w:r w:rsidRPr="00A14C2D">
                <w:rPr>
                  <w:rFonts w:ascii="Arial" w:hAnsi="Arial" w:cs="Arial"/>
                  <w:b w:val="0"/>
                  <w:sz w:val="21"/>
                  <w:szCs w:val="22"/>
                </w:rPr>
                <w:t>Implemented automatic refresh for lobby list &amp; match status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74" w:author="Qian Zhou" w:date="2016-12-15T09:50:00Z"/>
                <w:rFonts w:ascii="Arial" w:hAnsi="Arial" w:cs="Arial"/>
                <w:b w:val="0"/>
                <w:sz w:val="21"/>
                <w:szCs w:val="22"/>
              </w:rPr>
            </w:pPr>
            <w:ins w:id="175" w:author="Qian Zhou" w:date="2016-12-15T09:50:00Z">
              <w:r w:rsidRPr="00A14C2D">
                <w:rPr>
                  <w:rFonts w:ascii="Arial" w:hAnsi="Arial" w:cs="Arial"/>
                  <w:b w:val="0"/>
                  <w:sz w:val="21"/>
                  <w:szCs w:val="22"/>
                </w:rPr>
                <w:t>Improved graphics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76" w:author="Qian Zhou" w:date="2016-12-15T09:50:00Z"/>
                <w:rFonts w:ascii="Arial" w:hAnsi="Arial" w:cs="Arial"/>
                <w:b w:val="0"/>
                <w:sz w:val="21"/>
                <w:szCs w:val="22"/>
              </w:rPr>
            </w:pPr>
            <w:ins w:id="177" w:author="Qian Zhou" w:date="2016-12-15T09:50:00Z">
              <w:r w:rsidRPr="00A14C2D">
                <w:rPr>
                  <w:rFonts w:ascii="Arial" w:hAnsi="Arial" w:cs="Arial"/>
                  <w:b w:val="0"/>
                  <w:sz w:val="21"/>
                  <w:szCs w:val="22"/>
                </w:rPr>
                <w:t>Added functionality to leave a game, in server and client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78" w:author="Qian Zhou" w:date="2016-12-15T09:50:00Z"/>
                <w:rFonts w:ascii="Arial" w:hAnsi="Arial" w:cs="Arial"/>
                <w:b w:val="0"/>
                <w:sz w:val="21"/>
                <w:szCs w:val="22"/>
              </w:rPr>
            </w:pPr>
            <w:ins w:id="179" w:author="Qian Zhou" w:date="2016-12-15T09:50:00Z">
              <w:r w:rsidRPr="00A14C2D">
                <w:rPr>
                  <w:rFonts w:ascii="Arial" w:hAnsi="Arial" w:cs="Arial"/>
                  <w:b w:val="0"/>
                  <w:sz w:val="21"/>
                  <w:szCs w:val="22"/>
                </w:rPr>
                <w:t xml:space="preserve">Added </w:t>
              </w:r>
              <w:proofErr w:type="spellStart"/>
              <w:r w:rsidRPr="00A14C2D">
                <w:rPr>
                  <w:rFonts w:ascii="Arial" w:hAnsi="Arial" w:cs="Arial"/>
                  <w:b w:val="0"/>
                  <w:sz w:val="21"/>
                  <w:szCs w:val="22"/>
                </w:rPr>
                <w:t>StateService</w:t>
              </w:r>
              <w:proofErr w:type="spellEnd"/>
              <w:r w:rsidRPr="00A14C2D">
                <w:rPr>
                  <w:rFonts w:ascii="Arial" w:hAnsi="Arial" w:cs="Arial"/>
                  <w:b w:val="0"/>
                  <w:sz w:val="21"/>
                  <w:szCs w:val="22"/>
                </w:rPr>
                <w:t xml:space="preserve"> use of </w:t>
              </w:r>
              <w:proofErr w:type="spellStart"/>
              <w:r w:rsidRPr="00A14C2D">
                <w:rPr>
                  <w:rFonts w:ascii="Arial" w:hAnsi="Arial" w:cs="Arial"/>
                  <w:b w:val="0"/>
                  <w:sz w:val="21"/>
                  <w:szCs w:val="22"/>
                </w:rPr>
                <w:t>VisibilityService</w:t>
              </w:r>
              <w:proofErr w:type="spellEnd"/>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80" w:author="Qian Zhou" w:date="2016-12-15T09:50:00Z"/>
                <w:rFonts w:ascii="Arial" w:hAnsi="Arial" w:cs="Arial"/>
                <w:b w:val="0"/>
                <w:sz w:val="21"/>
                <w:szCs w:val="22"/>
              </w:rPr>
            </w:pPr>
            <w:ins w:id="181" w:author="Qian Zhou" w:date="2016-12-15T09:50:00Z">
              <w:r w:rsidRPr="00A14C2D">
                <w:rPr>
                  <w:rFonts w:ascii="Arial" w:hAnsi="Arial" w:cs="Arial"/>
                  <w:b w:val="0"/>
                  <w:sz w:val="21"/>
                  <w:szCs w:val="22"/>
                </w:rPr>
                <w:t xml:space="preserve">Implemented basic use of visible tiles in </w:t>
              </w:r>
              <w:r w:rsidRPr="00A14C2D">
                <w:rPr>
                  <w:rFonts w:ascii="Arial" w:hAnsi="Arial" w:cs="Arial"/>
                  <w:b w:val="0"/>
                  <w:sz w:val="21"/>
                  <w:szCs w:val="22"/>
                </w:rPr>
                <w:lastRenderedPageBreak/>
                <w:t>client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182" w:author="Qian Zhou" w:date="2016-12-15T09:50:00Z"/>
                <w:rFonts w:ascii="Arial" w:hAnsi="Arial" w:cs="Arial"/>
                <w:b w:val="0"/>
                <w:sz w:val="21"/>
                <w:szCs w:val="22"/>
              </w:rPr>
            </w:pPr>
            <w:ins w:id="183" w:author="Qian Zhou" w:date="2016-12-15T09:50:00Z">
              <w:r w:rsidRPr="00A14C2D">
                <w:rPr>
                  <w:rFonts w:ascii="Arial" w:hAnsi="Arial" w:cs="Arial"/>
                  <w:b w:val="0"/>
                  <w:sz w:val="21"/>
                  <w:szCs w:val="22"/>
                </w:rPr>
                <w:t>Began to implement bot project</w:t>
              </w:r>
              <w:r w:rsidRPr="00A14C2D">
                <w:rPr>
                  <w:rFonts w:ascii="Arial" w:hAnsi="Arial" w:cs="Arial"/>
                  <w:b w:val="0"/>
                  <w:sz w:val="21"/>
                  <w:szCs w:val="22"/>
                </w:rPr>
                <w:br/>
                <w:t>Began to merge client design with prototype</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184"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185" w:author="Qian Zhou" w:date="2016-12-15T09:50:00Z"/>
                <w:rFonts w:ascii="Arial" w:hAnsi="Arial" w:cs="Arial"/>
                <w:b/>
                <w:sz w:val="21"/>
                <w:szCs w:val="22"/>
              </w:rPr>
            </w:pPr>
            <w:ins w:id="186" w:author="Qian Zhou" w:date="2016-12-15T09:50:00Z">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87" w:author="Qian Zhou" w:date="2016-12-15T09:50:00Z"/>
                <w:rFonts w:ascii="Arial" w:hAnsi="Arial" w:cs="Arial"/>
                <w:b w:val="0"/>
                <w:sz w:val="21"/>
                <w:szCs w:val="22"/>
              </w:rPr>
            </w:pPr>
            <w:ins w:id="188" w:author="Qian Zhou" w:date="2016-12-15T09:50:00Z">
              <w:r w:rsidRPr="00A14C2D">
                <w:rPr>
                  <w:rFonts w:ascii="Arial" w:hAnsi="Arial" w:cs="Arial"/>
                  <w:b w:val="0"/>
                  <w:sz w:val="21"/>
                  <w:szCs w:val="22"/>
                </w:rPr>
                <w:t>Finished merging functional prototype with client design</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89" w:author="Qian Zhou" w:date="2016-12-15T09:50:00Z"/>
                <w:rFonts w:ascii="Arial" w:hAnsi="Arial" w:cs="Arial"/>
                <w:b w:val="0"/>
                <w:sz w:val="21"/>
                <w:szCs w:val="22"/>
              </w:rPr>
            </w:pPr>
            <w:ins w:id="190" w:author="Qian Zhou" w:date="2016-12-15T09:50:00Z">
              <w:r w:rsidRPr="00A14C2D">
                <w:rPr>
                  <w:rFonts w:ascii="Arial" w:hAnsi="Arial" w:cs="Arial"/>
                  <w:b w:val="0"/>
                  <w:sz w:val="21"/>
                  <w:szCs w:val="22"/>
                </w:rPr>
                <w:t>Improved the client and fixed bugs</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91" w:author="Qian Zhou" w:date="2016-12-15T09:50:00Z"/>
                <w:rFonts w:ascii="Arial" w:hAnsi="Arial" w:cs="Arial"/>
                <w:b w:val="0"/>
                <w:sz w:val="21"/>
                <w:szCs w:val="22"/>
              </w:rPr>
            </w:pPr>
            <w:ins w:id="192" w:author="Qian Zhou" w:date="2016-12-15T09:50:00Z">
              <w:r w:rsidRPr="00A14C2D">
                <w:rPr>
                  <w:rFonts w:ascii="Arial" w:hAnsi="Arial" w:cs="Arial"/>
                  <w:b w:val="0"/>
                  <w:sz w:val="21"/>
                  <w:szCs w:val="22"/>
                </w:rPr>
                <w:t>Added ability to load different levels</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93" w:author="Qian Zhou" w:date="2016-12-15T09:50:00Z"/>
                <w:rFonts w:ascii="Arial" w:hAnsi="Arial" w:cs="Arial"/>
                <w:b w:val="0"/>
                <w:sz w:val="21"/>
                <w:szCs w:val="22"/>
              </w:rPr>
            </w:pPr>
            <w:ins w:id="194" w:author="Qian Zhou" w:date="2016-12-15T09:50:00Z">
              <w:r w:rsidRPr="00A14C2D">
                <w:rPr>
                  <w:rFonts w:ascii="Arial" w:hAnsi="Arial" w:cs="Arial"/>
                  <w:b w:val="0"/>
                  <w:sz w:val="21"/>
                  <w:szCs w:val="22"/>
                </w:rPr>
                <w:t>Fixed a lot of bugs</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95" w:author="Qian Zhou" w:date="2016-12-15T09:50:00Z"/>
                <w:rFonts w:ascii="Arial" w:hAnsi="Arial" w:cs="Arial"/>
                <w:b w:val="0"/>
                <w:sz w:val="21"/>
                <w:szCs w:val="22"/>
              </w:rPr>
            </w:pPr>
            <w:ins w:id="196" w:author="Qian Zhou" w:date="2016-12-15T09:50:00Z">
              <w:r w:rsidRPr="00A14C2D">
                <w:rPr>
                  <w:rFonts w:ascii="Arial" w:hAnsi="Arial" w:cs="Arial"/>
                  <w:b w:val="0"/>
                  <w:sz w:val="21"/>
                  <w:szCs w:val="22"/>
                </w:rPr>
                <w:t>Added endgame state</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97" w:author="Qian Zhou" w:date="2016-12-15T09:50:00Z"/>
                <w:rFonts w:ascii="Arial" w:hAnsi="Arial" w:cs="Arial"/>
                <w:b w:val="0"/>
                <w:sz w:val="21"/>
                <w:szCs w:val="22"/>
              </w:rPr>
            </w:pPr>
            <w:ins w:id="198" w:author="Qian Zhou" w:date="2016-12-15T09:50:00Z">
              <w:r w:rsidRPr="00A14C2D">
                <w:rPr>
                  <w:rFonts w:ascii="Arial" w:hAnsi="Arial" w:cs="Arial"/>
                  <w:b w:val="0"/>
                  <w:sz w:val="21"/>
                  <w:szCs w:val="22"/>
                </w:rPr>
                <w:t>Implemented graphical visibility in the client</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199" w:author="Qian Zhou" w:date="2016-12-15T09:50:00Z"/>
                <w:rFonts w:ascii="Arial" w:hAnsi="Arial" w:cs="Arial"/>
                <w:b w:val="0"/>
                <w:sz w:val="21"/>
                <w:szCs w:val="22"/>
              </w:rPr>
            </w:pPr>
            <w:ins w:id="200" w:author="Qian Zhou" w:date="2016-12-15T09:50:00Z">
              <w:r w:rsidRPr="00A14C2D">
                <w:rPr>
                  <w:rFonts w:ascii="Arial" w:hAnsi="Arial" w:cs="Arial"/>
                  <w:b w:val="0"/>
                  <w:sz w:val="21"/>
                  <w:szCs w:val="22"/>
                </w:rPr>
                <w:t>Implemented scoreboard controller/action in server</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1" w:author="Qian Zhou" w:date="2016-12-15T09:50:00Z"/>
                <w:rFonts w:ascii="Arial" w:hAnsi="Arial" w:cs="Arial"/>
                <w:b w:val="0"/>
                <w:sz w:val="21"/>
                <w:szCs w:val="22"/>
              </w:rPr>
            </w:pPr>
            <w:ins w:id="202" w:author="Qian Zhou" w:date="2016-12-15T09:50:00Z">
              <w:r w:rsidRPr="00A14C2D">
                <w:rPr>
                  <w:rFonts w:ascii="Arial" w:hAnsi="Arial" w:cs="Arial"/>
                  <w:b w:val="0"/>
                  <w:sz w:val="21"/>
                  <w:szCs w:val="22"/>
                </w:rPr>
                <w:t>Implemented scoreboard in client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3" w:author="Qian Zhou" w:date="2016-12-15T09:50:00Z"/>
                <w:rFonts w:ascii="Arial" w:hAnsi="Arial" w:cs="Arial"/>
                <w:b w:val="0"/>
                <w:sz w:val="21"/>
                <w:szCs w:val="22"/>
              </w:rPr>
            </w:pPr>
            <w:ins w:id="204" w:author="Qian Zhou" w:date="2016-12-15T09:50:00Z">
              <w:r w:rsidRPr="00A14C2D">
                <w:rPr>
                  <w:rFonts w:ascii="Arial" w:hAnsi="Arial" w:cs="Arial"/>
                  <w:b w:val="0"/>
                  <w:sz w:val="21"/>
                  <w:szCs w:val="22"/>
                </w:rPr>
                <w:t>Fixed a lot of bugs</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5" w:author="Qian Zhou" w:date="2016-12-15T09:50:00Z"/>
                <w:rFonts w:ascii="Arial" w:hAnsi="Arial" w:cs="Arial"/>
                <w:b w:val="0"/>
                <w:sz w:val="21"/>
                <w:szCs w:val="22"/>
              </w:rPr>
            </w:pPr>
            <w:ins w:id="206" w:author="Qian Zhou" w:date="2016-12-15T09:50:00Z">
              <w:r w:rsidRPr="00A14C2D">
                <w:rPr>
                  <w:rFonts w:ascii="Arial" w:hAnsi="Arial" w:cs="Arial"/>
                  <w:b w:val="0"/>
                  <w:sz w:val="21"/>
                  <w:szCs w:val="22"/>
                </w:rPr>
                <w:t>Implemented simultaneous start between players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09"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10"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11" w:author="Qian Zhou" w:date="2016-12-15T09:50:00Z"/>
                <w:rFonts w:ascii="Arial" w:hAnsi="Arial" w:cs="Arial"/>
                <w:b w:val="0"/>
                <w:sz w:val="21"/>
                <w:szCs w:val="22"/>
              </w:rPr>
            </w:pPr>
          </w:p>
        </w:tc>
      </w:tr>
    </w:tbl>
    <w:p w:rsidR="00E84DF2" w:rsidRPr="00A14C2D" w:rsidRDefault="00E84DF2" w:rsidP="00E84DF2">
      <w:pPr>
        <w:pStyle w:val="H1"/>
        <w:numPr>
          <w:ilvl w:val="0"/>
          <w:numId w:val="0"/>
        </w:numPr>
        <w:rPr>
          <w:ins w:id="212" w:author="Qian Zhou" w:date="2016-12-15T09:50:00Z"/>
        </w:rPr>
      </w:pPr>
    </w:p>
    <w:p w:rsidR="00E84DF2" w:rsidRPr="00A14C2D" w:rsidRDefault="00E84DF2" w:rsidP="00E84DF2">
      <w:pPr>
        <w:pStyle w:val="H2"/>
        <w:rPr>
          <w:ins w:id="213" w:author="Qian Zhou" w:date="2016-12-15T09:50:00Z"/>
        </w:rPr>
      </w:pPr>
      <w:proofErr w:type="spellStart"/>
      <w:ins w:id="214" w:author="Qian Zhou" w:date="2016-12-15T09:50:00Z">
        <w:r w:rsidRPr="00A14C2D">
          <w:t>Tasos</w:t>
        </w:r>
        <w:proofErr w:type="spellEnd"/>
        <w:r w:rsidRPr="00A14C2D">
          <w:t>:</w:t>
        </w:r>
      </w:ins>
    </w:p>
    <w:tbl>
      <w:tblPr>
        <w:tblStyle w:val="GridTable5Dark-Accent2"/>
        <w:tblW w:w="0" w:type="auto"/>
        <w:tblLook w:val="04A0" w:firstRow="1" w:lastRow="0" w:firstColumn="1" w:lastColumn="0" w:noHBand="0" w:noVBand="1"/>
      </w:tblPr>
      <w:tblGrid>
        <w:gridCol w:w="697"/>
        <w:gridCol w:w="2724"/>
        <w:gridCol w:w="1646"/>
        <w:gridCol w:w="1920"/>
        <w:gridCol w:w="1826"/>
        <w:gridCol w:w="2119"/>
        <w:gridCol w:w="1558"/>
        <w:gridCol w:w="1730"/>
      </w:tblGrid>
      <w:tr w:rsidR="00E84DF2" w:rsidRPr="00A14C2D" w:rsidTr="001A6BBD">
        <w:trPr>
          <w:cnfStyle w:val="100000000000" w:firstRow="1" w:lastRow="0" w:firstColumn="0" w:lastColumn="0" w:oddVBand="0" w:evenVBand="0" w:oddHBand="0" w:evenHBand="0" w:firstRowFirstColumn="0" w:firstRowLastColumn="0" w:lastRowFirstColumn="0" w:lastRowLastColumn="0"/>
          <w:ins w:id="215"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16" w:author="Qian Zhou" w:date="2016-12-15T09:50:00Z"/>
                <w:rFonts w:ascii="Arial" w:hAnsi="Arial" w:cs="Arial"/>
                <w:b/>
                <w:sz w:val="21"/>
                <w:szCs w:val="22"/>
              </w:rPr>
            </w:pPr>
            <w:ins w:id="217" w:author="Qian Zhou" w:date="2016-12-15T09:50:00Z">
              <w:r w:rsidRPr="00A14C2D">
                <w:rPr>
                  <w:rFonts w:ascii="Arial" w:hAnsi="Arial" w:cs="Arial"/>
                  <w:b/>
                  <w:sz w:val="21"/>
                  <w:szCs w:val="22"/>
                </w:rPr>
                <w:t>Date</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18" w:author="Qian Zhou" w:date="2016-12-15T09:50:00Z"/>
                <w:rFonts w:ascii="Arial" w:hAnsi="Arial" w:cs="Arial"/>
                <w:b/>
                <w:sz w:val="21"/>
                <w:szCs w:val="22"/>
              </w:rPr>
            </w:pPr>
            <w:ins w:id="219" w:author="Qian Zhou" w:date="2016-12-15T09:50:00Z">
              <w:r w:rsidRPr="00A14C2D">
                <w:rPr>
                  <w:rFonts w:ascii="Arial" w:hAnsi="Arial" w:cs="Arial"/>
                  <w:b/>
                  <w:sz w:val="21"/>
                  <w:szCs w:val="22"/>
                </w:rPr>
                <w:t>Monday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20" w:author="Qian Zhou" w:date="2016-12-15T09:50:00Z"/>
                <w:rFonts w:ascii="Arial" w:hAnsi="Arial" w:cs="Arial"/>
                <w:b/>
                <w:sz w:val="21"/>
                <w:szCs w:val="22"/>
              </w:rPr>
            </w:pPr>
            <w:ins w:id="221" w:author="Qian Zhou" w:date="2016-12-15T09:50:00Z">
              <w:r w:rsidRPr="00A14C2D">
                <w:rPr>
                  <w:rFonts w:ascii="Arial" w:hAnsi="Arial" w:cs="Arial"/>
                  <w:b/>
                  <w:sz w:val="21"/>
                  <w:szCs w:val="22"/>
                </w:rPr>
                <w:t>Tuesday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22" w:author="Qian Zhou" w:date="2016-12-15T09:50:00Z"/>
                <w:rFonts w:ascii="Arial" w:hAnsi="Arial" w:cs="Arial"/>
                <w:b/>
                <w:sz w:val="21"/>
                <w:szCs w:val="22"/>
              </w:rPr>
            </w:pPr>
            <w:ins w:id="223" w:author="Qian Zhou" w:date="2016-12-15T09:50:00Z">
              <w:r w:rsidRPr="00A14C2D">
                <w:rPr>
                  <w:rFonts w:ascii="Arial" w:hAnsi="Arial" w:cs="Arial"/>
                  <w:b/>
                  <w:sz w:val="21"/>
                  <w:szCs w:val="22"/>
                </w:rPr>
                <w:t>Wednesday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24" w:author="Qian Zhou" w:date="2016-12-15T09:50:00Z"/>
                <w:rFonts w:ascii="Arial" w:hAnsi="Arial" w:cs="Arial"/>
                <w:b/>
                <w:sz w:val="21"/>
                <w:szCs w:val="22"/>
              </w:rPr>
            </w:pPr>
            <w:ins w:id="225" w:author="Qian Zhou" w:date="2016-12-15T09:50:00Z">
              <w:r w:rsidRPr="00A14C2D">
                <w:rPr>
                  <w:rFonts w:ascii="Arial" w:hAnsi="Arial" w:cs="Arial"/>
                  <w:b/>
                  <w:sz w:val="21"/>
                  <w:szCs w:val="22"/>
                </w:rPr>
                <w:t>Thursday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26" w:author="Qian Zhou" w:date="2016-12-15T09:50:00Z"/>
                <w:rFonts w:ascii="Arial" w:hAnsi="Arial" w:cs="Arial"/>
                <w:b/>
                <w:sz w:val="21"/>
                <w:szCs w:val="22"/>
              </w:rPr>
            </w:pPr>
            <w:ins w:id="227" w:author="Qian Zhou" w:date="2016-12-15T09:50:00Z">
              <w:r w:rsidRPr="00A14C2D">
                <w:rPr>
                  <w:rFonts w:ascii="Arial" w:hAnsi="Arial" w:cs="Arial"/>
                  <w:b/>
                  <w:sz w:val="21"/>
                  <w:szCs w:val="22"/>
                </w:rPr>
                <w:t>Friday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28" w:author="Qian Zhou" w:date="2016-12-15T09:50:00Z"/>
                <w:rFonts w:ascii="Arial" w:hAnsi="Arial" w:cs="Arial"/>
                <w:b/>
                <w:sz w:val="21"/>
                <w:szCs w:val="22"/>
              </w:rPr>
            </w:pPr>
            <w:ins w:id="229" w:author="Qian Zhou" w:date="2016-12-15T09:50:00Z">
              <w:r w:rsidRPr="00A14C2D">
                <w:rPr>
                  <w:rFonts w:ascii="Arial" w:hAnsi="Arial" w:cs="Arial"/>
                  <w:b/>
                  <w:sz w:val="21"/>
                  <w:szCs w:val="22"/>
                </w:rPr>
                <w:t>Saturday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230" w:author="Qian Zhou" w:date="2016-12-15T09:50:00Z"/>
                <w:rFonts w:ascii="Arial" w:hAnsi="Arial" w:cs="Arial"/>
                <w:b/>
                <w:sz w:val="21"/>
                <w:szCs w:val="22"/>
              </w:rPr>
            </w:pPr>
            <w:ins w:id="231" w:author="Qian Zhou" w:date="2016-12-15T09:50:00Z">
              <w:r w:rsidRPr="00A14C2D">
                <w:rPr>
                  <w:rFonts w:ascii="Arial" w:hAnsi="Arial" w:cs="Arial"/>
                  <w:b/>
                  <w:sz w:val="21"/>
                  <w:szCs w:val="22"/>
                </w:rPr>
                <w:t>Sunday</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232"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33" w:author="Qian Zhou" w:date="2016-12-15T09:50:00Z"/>
                <w:rFonts w:ascii="Arial" w:hAnsi="Arial" w:cs="Arial"/>
                <w:b/>
                <w:sz w:val="21"/>
                <w:szCs w:val="22"/>
              </w:rPr>
            </w:pPr>
            <w:ins w:id="234" w:author="Qian Zhou" w:date="2016-12-15T09:50:00Z">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35" w:author="Qian Zhou" w:date="2016-12-15T09:50:00Z"/>
                <w:rFonts w:ascii="Arial" w:hAnsi="Arial" w:cs="Arial"/>
                <w:b w:val="0"/>
                <w:sz w:val="21"/>
                <w:szCs w:val="22"/>
              </w:rPr>
            </w:pPr>
            <w:ins w:id="236"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37" w:author="Qian Zhou" w:date="2016-12-15T09:50:00Z"/>
                <w:rFonts w:ascii="Arial" w:hAnsi="Arial" w:cs="Arial"/>
                <w:b w:val="0"/>
                <w:sz w:val="21"/>
                <w:szCs w:val="22"/>
              </w:rPr>
            </w:pPr>
            <w:ins w:id="238" w:author="Qian Zhou" w:date="2016-12-15T09:50:00Z">
              <w:r w:rsidRPr="00A14C2D">
                <w:rPr>
                  <w:rFonts w:ascii="Arial" w:hAnsi="Arial" w:cs="Arial"/>
                  <w:b w:val="0"/>
                  <w:sz w:val="21"/>
                  <w:szCs w:val="22"/>
                </w:rPr>
                <w:t>(sprint 0)</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3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40" w:author="Qian Zhou" w:date="2016-12-15T09:50:00Z"/>
                <w:rFonts w:ascii="Arial" w:hAnsi="Arial" w:cs="Arial"/>
                <w:b w:val="0"/>
                <w:sz w:val="21"/>
                <w:szCs w:val="22"/>
              </w:rPr>
            </w:pPr>
            <w:ins w:id="241" w:author="Qian Zhou" w:date="2016-12-15T09:50:00Z">
              <w:r w:rsidRPr="00A14C2D">
                <w:rPr>
                  <w:rFonts w:ascii="Arial" w:hAnsi="Arial" w:cs="Arial"/>
                  <w:b w:val="0"/>
                  <w:sz w:val="21"/>
                  <w:szCs w:val="22"/>
                </w:rPr>
                <w:t>Team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4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43"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44"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45" w:author="Qian Zhou" w:date="2016-12-15T09:50:00Z"/>
                <w:rFonts w:ascii="Arial" w:hAnsi="Arial" w:cs="Arial"/>
                <w:b w:val="0"/>
                <w:sz w:val="21"/>
                <w:szCs w:val="22"/>
              </w:rPr>
            </w:pPr>
          </w:p>
        </w:tc>
      </w:tr>
      <w:tr w:rsidR="00E84DF2" w:rsidRPr="00A14C2D" w:rsidTr="001A6BBD">
        <w:trPr>
          <w:ins w:id="246"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47" w:author="Qian Zhou" w:date="2016-12-15T09:50:00Z"/>
                <w:rFonts w:ascii="Arial" w:hAnsi="Arial" w:cs="Arial"/>
                <w:b/>
                <w:sz w:val="21"/>
                <w:szCs w:val="22"/>
              </w:rPr>
            </w:pPr>
            <w:ins w:id="248" w:author="Qian Zhou" w:date="2016-12-15T09:50:00Z">
              <w:r w:rsidRPr="00A14C2D">
                <w:rPr>
                  <w:rFonts w:ascii="Arial" w:hAnsi="Arial" w:cs="Arial"/>
                  <w:b/>
                  <w:sz w:val="21"/>
                  <w:szCs w:val="22"/>
                </w:rPr>
                <w:lastRenderedPageBreak/>
                <w:t>7</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49" w:author="Qian Zhou" w:date="2016-12-15T09:50:00Z"/>
                <w:rFonts w:ascii="Arial" w:hAnsi="Arial" w:cs="Arial"/>
                <w:b w:val="0"/>
                <w:sz w:val="21"/>
                <w:szCs w:val="22"/>
              </w:rPr>
            </w:pPr>
            <w:ins w:id="250" w:author="Qian Zhou" w:date="2016-12-15T09:50:00Z">
              <w:r w:rsidRPr="00A14C2D">
                <w:rPr>
                  <w:rFonts w:ascii="Arial" w:hAnsi="Arial" w:cs="Arial"/>
                  <w:b w:val="0"/>
                  <w:sz w:val="21"/>
                  <w:szCs w:val="22"/>
                </w:rPr>
                <w:t>Team Meeting (sprint 1)</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1" w:author="Qian Zhou" w:date="2016-12-15T09:50:00Z"/>
                <w:rFonts w:ascii="Arial" w:hAnsi="Arial" w:cs="Arial"/>
                <w:b w:val="0"/>
                <w:sz w:val="21"/>
                <w:szCs w:val="22"/>
              </w:rPr>
            </w:pPr>
            <w:ins w:id="252" w:author="Qian Zhou" w:date="2016-12-15T09:50:00Z">
              <w:r w:rsidRPr="00A14C2D">
                <w:rPr>
                  <w:rFonts w:ascii="Arial" w:hAnsi="Arial" w:cs="Arial"/>
                  <w:b w:val="0"/>
                  <w:sz w:val="21"/>
                  <w:szCs w:val="22"/>
                </w:rPr>
                <w:t>I worked on use cases with Mattsi about player actions in the dungeon.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3" w:author="Qian Zhou" w:date="2016-12-15T09:50:00Z"/>
                <w:rFonts w:ascii="Arial" w:hAnsi="Arial" w:cs="Arial"/>
                <w:b w:val="0"/>
                <w:sz w:val="21"/>
                <w:szCs w:val="22"/>
              </w:rPr>
            </w:pPr>
            <w:ins w:id="254" w:author="Qian Zhou" w:date="2016-12-15T09:50:00Z">
              <w:r w:rsidRPr="00A14C2D">
                <w:rPr>
                  <w:rFonts w:ascii="Arial" w:hAnsi="Arial" w:cs="Arial"/>
                  <w:b w:val="0"/>
                  <w:sz w:val="21"/>
                  <w:szCs w:val="22"/>
                </w:rPr>
                <w:t>Team Meeting (use cases, CRC)</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59"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26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61" w:author="Qian Zhou" w:date="2016-12-15T09:50:00Z"/>
                <w:rFonts w:ascii="Arial" w:hAnsi="Arial" w:cs="Arial"/>
                <w:b/>
                <w:sz w:val="21"/>
                <w:szCs w:val="22"/>
              </w:rPr>
            </w:pPr>
            <w:ins w:id="262" w:author="Qian Zhou" w:date="2016-12-15T09:50:00Z">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63" w:author="Qian Zhou" w:date="2016-12-15T09:50:00Z"/>
                <w:rFonts w:ascii="Arial" w:hAnsi="Arial" w:cs="Arial"/>
                <w:b w:val="0"/>
                <w:sz w:val="21"/>
                <w:szCs w:val="22"/>
              </w:rPr>
            </w:pPr>
            <w:ins w:id="264" w:author="Qian Zhou" w:date="2016-12-15T09:50:00Z">
              <w:r w:rsidRPr="00A14C2D">
                <w:rPr>
                  <w:rFonts w:ascii="Arial" w:hAnsi="Arial" w:cs="Arial"/>
                  <w:b w:val="0"/>
                  <w:sz w:val="21"/>
                  <w:szCs w:val="22"/>
                </w:rPr>
                <w:t>Team Meeting (CRC, Task estimation)</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65" w:author="Qian Zhou" w:date="2016-12-15T09:50:00Z"/>
                <w:rFonts w:ascii="Arial" w:hAnsi="Arial" w:cs="Arial"/>
                <w:b w:val="0"/>
                <w:sz w:val="21"/>
                <w:szCs w:val="22"/>
              </w:rPr>
            </w:pPr>
            <w:ins w:id="266" w:author="Qian Zhou" w:date="2016-12-15T09:50:00Z">
              <w:r w:rsidRPr="00A14C2D">
                <w:rPr>
                  <w:rFonts w:ascii="Arial" w:hAnsi="Arial" w:cs="Arial"/>
                  <w:b w:val="0"/>
                  <w:sz w:val="21"/>
                  <w:szCs w:val="22"/>
                </w:rPr>
                <w:t>(sprint 2)</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6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68" w:author="Qian Zhou" w:date="2016-12-15T09:50:00Z"/>
                <w:rFonts w:ascii="Arial" w:hAnsi="Arial" w:cs="Arial"/>
                <w:b w:val="0"/>
                <w:sz w:val="21"/>
                <w:szCs w:val="22"/>
              </w:rPr>
            </w:pPr>
            <w:ins w:id="269"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70" w:author="Qian Zhou" w:date="2016-12-15T09:50:00Z"/>
                <w:rFonts w:ascii="Arial" w:hAnsi="Arial" w:cs="Arial"/>
                <w:b w:val="0"/>
                <w:sz w:val="21"/>
                <w:szCs w:val="22"/>
              </w:rPr>
            </w:pPr>
            <w:ins w:id="271" w:author="Qian Zhou" w:date="2016-12-15T09:50:00Z">
              <w:r w:rsidRPr="00A14C2D">
                <w:rPr>
                  <w:rFonts w:ascii="Arial" w:hAnsi="Arial" w:cs="Arial"/>
                  <w:b w:val="0"/>
                  <w:sz w:val="21"/>
                  <w:szCs w:val="22"/>
                </w:rPr>
                <w:t>(Created UML classes and discussed about system architecture)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7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73" w:author="Qian Zhou" w:date="2016-12-15T09:50:00Z"/>
                <w:rFonts w:ascii="Arial" w:hAnsi="Arial" w:cs="Arial"/>
                <w:b w:val="0"/>
                <w:sz w:val="21"/>
                <w:szCs w:val="22"/>
              </w:rPr>
            </w:pPr>
            <w:ins w:id="274" w:author="Qian Zhou" w:date="2016-12-15T09:50:00Z">
              <w:r w:rsidRPr="00A14C2D">
                <w:rPr>
                  <w:rFonts w:ascii="Arial" w:hAnsi="Arial" w:cs="Arial"/>
                  <w:b w:val="0"/>
                  <w:sz w:val="21"/>
                  <w:szCs w:val="22"/>
                </w:rPr>
                <w:t>Worked with Mattsi on setting up the database. We implemented some functionality based on models from UML classes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7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76" w:author="Qian Zhou" w:date="2016-12-15T09:50:00Z"/>
                <w:rFonts w:ascii="Arial" w:hAnsi="Arial" w:cs="Arial"/>
                <w:b w:val="0"/>
                <w:sz w:val="21"/>
                <w:szCs w:val="22"/>
              </w:rPr>
            </w:pPr>
          </w:p>
        </w:tc>
      </w:tr>
      <w:tr w:rsidR="00E84DF2" w:rsidRPr="00A14C2D" w:rsidTr="001A6BBD">
        <w:trPr>
          <w:ins w:id="277"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78" w:author="Qian Zhou" w:date="2016-12-15T09:50:00Z"/>
                <w:rFonts w:ascii="Arial" w:hAnsi="Arial" w:cs="Arial"/>
                <w:b/>
                <w:sz w:val="21"/>
                <w:szCs w:val="22"/>
              </w:rPr>
            </w:pPr>
            <w:ins w:id="279" w:author="Qian Zhou" w:date="2016-12-15T09:50:00Z">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0" w:author="Qian Zhou" w:date="2016-12-15T09:50:00Z"/>
                <w:rFonts w:ascii="Arial" w:hAnsi="Arial" w:cs="Arial"/>
                <w:b w:val="0"/>
                <w:sz w:val="21"/>
                <w:szCs w:val="22"/>
              </w:rPr>
            </w:pPr>
            <w:ins w:id="281" w:author="Qian Zhou" w:date="2016-12-15T09:50:00Z">
              <w:r w:rsidRPr="00A14C2D">
                <w:rPr>
                  <w:rFonts w:ascii="Arial" w:hAnsi="Arial" w:cs="Arial"/>
                  <w:b w:val="0"/>
                  <w:sz w:val="21"/>
                  <w:szCs w:val="22"/>
                </w:rPr>
                <w:t>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2" w:author="Qian Zhou" w:date="2016-12-15T09:50:00Z"/>
                <w:rFonts w:ascii="Arial" w:hAnsi="Arial" w:cs="Arial"/>
                <w:b w:val="0"/>
                <w:sz w:val="21"/>
                <w:szCs w:val="22"/>
              </w:rPr>
            </w:pPr>
            <w:ins w:id="283" w:author="Qian Zhou" w:date="2016-12-15T09:50:00Z">
              <w:r w:rsidRPr="00A14C2D">
                <w:rPr>
                  <w:rFonts w:ascii="Arial" w:hAnsi="Arial" w:cs="Arial"/>
                  <w:b w:val="0"/>
                  <w:sz w:val="21"/>
                  <w:szCs w:val="22"/>
                </w:rPr>
                <w:t>(Completed the UML classes both in client and server)</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4" w:author="Qian Zhou" w:date="2016-12-15T09:50:00Z"/>
                <w:rFonts w:ascii="Arial" w:hAnsi="Arial" w:cs="Arial"/>
                <w:b w:val="0"/>
                <w:sz w:val="21"/>
                <w:szCs w:val="22"/>
              </w:rPr>
            </w:pPr>
            <w:ins w:id="285" w:author="Qian Zhou" w:date="2016-12-15T09:50:00Z">
              <w:r w:rsidRPr="00A14C2D">
                <w:rPr>
                  <w:rFonts w:ascii="Arial" w:hAnsi="Arial" w:cs="Arial"/>
                  <w:b w:val="0"/>
                  <w:sz w:val="21"/>
                  <w:szCs w:val="22"/>
                </w:rPr>
                <w:t>(sprint 3)</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7" w:author="Qian Zhou" w:date="2016-12-15T09:50:00Z"/>
                <w:rFonts w:ascii="Arial" w:hAnsi="Arial" w:cs="Arial"/>
                <w:b w:val="0"/>
                <w:sz w:val="21"/>
                <w:szCs w:val="22"/>
              </w:rPr>
            </w:pPr>
            <w:ins w:id="288" w:author="Qian Zhou" w:date="2016-12-15T09:50:00Z">
              <w:r w:rsidRPr="00A14C2D">
                <w:rPr>
                  <w:rFonts w:ascii="Arial" w:hAnsi="Arial" w:cs="Arial"/>
                  <w:b w:val="0"/>
                  <w:sz w:val="21"/>
                  <w:szCs w:val="22"/>
                </w:rPr>
                <w:t>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89" w:author="Qian Zhou" w:date="2016-12-15T09:50:00Z"/>
                <w:rFonts w:ascii="Arial" w:hAnsi="Arial" w:cs="Arial"/>
                <w:b w:val="0"/>
                <w:sz w:val="21"/>
                <w:szCs w:val="22"/>
              </w:rPr>
            </w:pPr>
            <w:ins w:id="290" w:author="Qian Zhou" w:date="2016-12-15T09:50:00Z">
              <w:r w:rsidRPr="00A14C2D">
                <w:rPr>
                  <w:rFonts w:ascii="Arial" w:hAnsi="Arial" w:cs="Arial"/>
                  <w:b w:val="0"/>
                  <w:sz w:val="21"/>
                  <w:szCs w:val="22"/>
                </w:rPr>
                <w:t>(Reviewed all the documentation so far)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91"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92"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93"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294" w:author="Qian Zhou" w:date="2016-12-15T09:50:00Z"/>
                <w:rFonts w:ascii="Arial" w:hAnsi="Arial" w:cs="Arial"/>
                <w:b w:val="0"/>
                <w:sz w:val="21"/>
                <w:szCs w:val="22"/>
              </w:rPr>
            </w:pPr>
            <w:ins w:id="295" w:author="Qian Zhou" w:date="2016-12-15T09:50:00Z">
              <w:r w:rsidRPr="00A14C2D">
                <w:rPr>
                  <w:rFonts w:ascii="Arial" w:hAnsi="Arial" w:cs="Arial"/>
                  <w:b w:val="0"/>
                  <w:sz w:val="21"/>
                  <w:szCs w:val="22"/>
                </w:rPr>
                <w:t>Updated the requirement analysis and the use cases on our documents.</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296"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297" w:author="Qian Zhou" w:date="2016-12-15T09:50:00Z"/>
                <w:rFonts w:ascii="Arial" w:hAnsi="Arial" w:cs="Arial"/>
                <w:b/>
                <w:sz w:val="21"/>
                <w:szCs w:val="22"/>
              </w:rPr>
            </w:pPr>
            <w:ins w:id="298" w:author="Qian Zhou" w:date="2016-12-15T09:50:00Z">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299" w:author="Qian Zhou" w:date="2016-12-15T09:50:00Z"/>
                <w:rFonts w:ascii="Arial" w:hAnsi="Arial" w:cs="Arial"/>
                <w:b w:val="0"/>
                <w:sz w:val="21"/>
                <w:szCs w:val="22"/>
              </w:rPr>
            </w:pPr>
            <w:ins w:id="300"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1" w:author="Qian Zhou" w:date="2016-12-15T09:50:00Z"/>
                <w:rFonts w:ascii="Arial" w:hAnsi="Arial" w:cs="Arial"/>
                <w:b w:val="0"/>
                <w:sz w:val="21"/>
                <w:szCs w:val="22"/>
              </w:rPr>
            </w:pPr>
            <w:ins w:id="302" w:author="Qian Zhou" w:date="2016-12-15T09:50:00Z">
              <w:r w:rsidRPr="00A14C2D">
                <w:rPr>
                  <w:rFonts w:ascii="Arial" w:hAnsi="Arial" w:cs="Arial"/>
                  <w:b w:val="0"/>
                  <w:sz w:val="21"/>
                  <w:szCs w:val="22"/>
                </w:rPr>
                <w:t>(worked on a document about document style and code style conventions, created draft overview of our work so far, meeting with customer)</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3" w:author="Qian Zhou" w:date="2016-12-15T09:50:00Z"/>
                <w:rFonts w:ascii="Arial" w:hAnsi="Arial" w:cs="Arial"/>
                <w:b w:val="0"/>
                <w:sz w:val="21"/>
                <w:szCs w:val="22"/>
              </w:rPr>
            </w:pPr>
            <w:ins w:id="304" w:author="Qian Zhou" w:date="2016-12-15T09:50:00Z">
              <w:r w:rsidRPr="00A14C2D">
                <w:rPr>
                  <w:rFonts w:ascii="Arial" w:hAnsi="Arial" w:cs="Arial"/>
                  <w:b w:val="0"/>
                  <w:sz w:val="21"/>
                  <w:szCs w:val="22"/>
                </w:rPr>
                <w:t>(sprint 4)</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5" w:author="Qian Zhou" w:date="2016-12-15T09:50:00Z"/>
                <w:rFonts w:ascii="Arial" w:hAnsi="Arial" w:cs="Arial"/>
                <w:b w:val="0"/>
                <w:sz w:val="21"/>
                <w:szCs w:val="22"/>
              </w:rPr>
            </w:pPr>
            <w:ins w:id="306" w:author="Qian Zhou" w:date="2016-12-15T09:50:00Z">
              <w:r w:rsidRPr="00A14C2D">
                <w:rPr>
                  <w:rFonts w:ascii="Arial" w:hAnsi="Arial" w:cs="Arial"/>
                  <w:b w:val="0"/>
                  <w:sz w:val="21"/>
                  <w:szCs w:val="22"/>
                </w:rPr>
                <w:t>Worked with Mattsi on the skeleton of web server’s framework.</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7" w:author="Qian Zhou" w:date="2016-12-15T09:50:00Z"/>
                <w:rFonts w:ascii="Arial" w:hAnsi="Arial" w:cs="Arial"/>
                <w:b w:val="0"/>
                <w:sz w:val="21"/>
                <w:szCs w:val="22"/>
              </w:rPr>
            </w:pPr>
            <w:ins w:id="308"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09" w:author="Qian Zhou" w:date="2016-12-15T09:50:00Z"/>
                <w:rFonts w:ascii="Arial" w:hAnsi="Arial" w:cs="Arial"/>
                <w:b w:val="0"/>
                <w:sz w:val="21"/>
                <w:szCs w:val="22"/>
              </w:rPr>
            </w:pPr>
            <w:ins w:id="310" w:author="Qian Zhou" w:date="2016-12-15T09:50:00Z">
              <w:r w:rsidRPr="00A14C2D">
                <w:rPr>
                  <w:rFonts w:ascii="Arial" w:hAnsi="Arial" w:cs="Arial"/>
                  <w:b w:val="0"/>
                  <w:sz w:val="21"/>
                  <w:szCs w:val="22"/>
                </w:rPr>
                <w:t>(Worked with Xiao on database)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11" w:author="Qian Zhou" w:date="2016-12-15T09:50:00Z"/>
                <w:rFonts w:ascii="Arial" w:hAnsi="Arial" w:cs="Arial"/>
                <w:b w:val="0"/>
                <w:sz w:val="21"/>
                <w:szCs w:val="22"/>
              </w:rPr>
            </w:pPr>
            <w:ins w:id="312" w:author="Qian Zhou" w:date="2016-12-15T09:50:00Z">
              <w:r w:rsidRPr="00A14C2D">
                <w:rPr>
                  <w:rFonts w:ascii="Arial" w:hAnsi="Arial" w:cs="Arial"/>
                  <w:b w:val="0"/>
                  <w:sz w:val="21"/>
                  <w:szCs w:val="22"/>
                </w:rPr>
                <w:t>Completed the database functionality.</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13" w:author="Qian Zhou" w:date="2016-12-15T09:50:00Z"/>
                <w:rFonts w:ascii="Arial" w:hAnsi="Arial" w:cs="Arial"/>
                <w:b w:val="0"/>
                <w:sz w:val="21"/>
                <w:szCs w:val="22"/>
              </w:rPr>
            </w:pPr>
            <w:ins w:id="314" w:author="Qian Zhou" w:date="2016-12-15T09:50:00Z">
              <w:r w:rsidRPr="00A14C2D">
                <w:rPr>
                  <w:rFonts w:ascii="Arial" w:hAnsi="Arial" w:cs="Arial"/>
                  <w:b w:val="0"/>
                  <w:sz w:val="21"/>
                  <w:szCs w:val="22"/>
                </w:rPr>
                <w:t>Worked on rendering the dungeon’s map on web browser.</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15" w:author="Qian Zhou" w:date="2016-12-15T09:50:00Z"/>
                <w:rFonts w:ascii="Arial" w:hAnsi="Arial" w:cs="Arial"/>
                <w:b w:val="0"/>
                <w:sz w:val="21"/>
                <w:szCs w:val="22"/>
              </w:rPr>
            </w:pPr>
            <w:ins w:id="316" w:author="Qian Zhou" w:date="2016-12-15T09:50:00Z">
              <w:r w:rsidRPr="00A14C2D">
                <w:rPr>
                  <w:rFonts w:ascii="Arial" w:hAnsi="Arial" w:cs="Arial"/>
                  <w:b w:val="0"/>
                  <w:sz w:val="21"/>
                  <w:szCs w:val="22"/>
                </w:rPr>
                <w:t>Completed the rendering of dungeon’s map on web browser.</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17" w:author="Qian Zhou" w:date="2016-12-15T09:50:00Z"/>
                <w:rFonts w:ascii="Arial" w:hAnsi="Arial" w:cs="Arial"/>
                <w:b w:val="0"/>
                <w:sz w:val="21"/>
                <w:szCs w:val="22"/>
              </w:rPr>
            </w:pPr>
          </w:p>
        </w:tc>
      </w:tr>
      <w:tr w:rsidR="00E84DF2" w:rsidRPr="00A14C2D" w:rsidTr="001A6BBD">
        <w:trPr>
          <w:ins w:id="318"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319" w:author="Qian Zhou" w:date="2016-12-15T09:50:00Z"/>
                <w:rFonts w:ascii="Arial" w:hAnsi="Arial" w:cs="Arial"/>
                <w:b/>
                <w:sz w:val="21"/>
                <w:szCs w:val="22"/>
              </w:rPr>
            </w:pPr>
            <w:ins w:id="320" w:author="Qian Zhou" w:date="2016-12-15T09:50:00Z">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21" w:author="Qian Zhou" w:date="2016-12-15T09:50:00Z"/>
                <w:rFonts w:ascii="Arial" w:hAnsi="Arial" w:cs="Arial"/>
                <w:b w:val="0"/>
                <w:sz w:val="21"/>
                <w:szCs w:val="22"/>
              </w:rPr>
            </w:pPr>
            <w:ins w:id="322" w:author="Qian Zhou" w:date="2016-12-15T09:50:00Z">
              <w:r w:rsidRPr="00A14C2D">
                <w:rPr>
                  <w:rFonts w:ascii="Arial" w:hAnsi="Arial" w:cs="Arial"/>
                  <w:b w:val="0"/>
                  <w:sz w:val="21"/>
                  <w:szCs w:val="22"/>
                </w:rPr>
                <w:t>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23" w:author="Qian Zhou" w:date="2016-12-15T09:50:00Z"/>
                <w:rFonts w:ascii="Arial" w:hAnsi="Arial" w:cs="Arial"/>
                <w:b w:val="0"/>
                <w:sz w:val="21"/>
                <w:szCs w:val="22"/>
              </w:rPr>
            </w:pPr>
            <w:ins w:id="324" w:author="Qian Zhou" w:date="2016-12-15T09:50:00Z">
              <w:r w:rsidRPr="00A14C2D">
                <w:rPr>
                  <w:rFonts w:ascii="Arial" w:hAnsi="Arial" w:cs="Arial"/>
                  <w:b w:val="0"/>
                  <w:sz w:val="21"/>
                  <w:szCs w:val="22"/>
                </w:rPr>
                <w:t>(Meeting with Julian to discuss our progress)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25" w:author="Qian Zhou" w:date="2016-12-15T09:50:00Z"/>
                <w:rFonts w:ascii="Arial" w:hAnsi="Arial" w:cs="Arial"/>
                <w:b w:val="0"/>
                <w:sz w:val="21"/>
                <w:szCs w:val="22"/>
              </w:rPr>
            </w:pPr>
            <w:ins w:id="326" w:author="Qian Zhou" w:date="2016-12-15T09:50:00Z">
              <w:r w:rsidRPr="00A14C2D">
                <w:rPr>
                  <w:rFonts w:ascii="Arial" w:hAnsi="Arial" w:cs="Arial"/>
                  <w:b w:val="0"/>
                  <w:sz w:val="21"/>
                  <w:szCs w:val="22"/>
                </w:rPr>
                <w:t>(sprint 5)</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27" w:author="Qian Zhou" w:date="2016-12-15T09:50:00Z"/>
                <w:rFonts w:ascii="Arial" w:hAnsi="Arial" w:cs="Arial"/>
                <w:b w:val="0"/>
                <w:sz w:val="21"/>
                <w:szCs w:val="22"/>
              </w:rPr>
            </w:pPr>
            <w:ins w:id="328" w:author="Qian Zhou" w:date="2016-12-15T09:50:00Z">
              <w:r w:rsidRPr="00A14C2D">
                <w:rPr>
                  <w:rFonts w:ascii="Arial" w:hAnsi="Arial" w:cs="Arial"/>
                  <w:b w:val="0"/>
                  <w:sz w:val="21"/>
                  <w:szCs w:val="22"/>
                </w:rPr>
                <w:t>Worked on Character model.</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29" w:author="Qian Zhou" w:date="2016-12-15T09:50:00Z"/>
                <w:rFonts w:ascii="Arial" w:hAnsi="Arial" w:cs="Arial"/>
                <w:b w:val="0"/>
                <w:sz w:val="21"/>
                <w:szCs w:val="22"/>
              </w:rPr>
            </w:pPr>
            <w:ins w:id="330" w:author="Qian Zhou" w:date="2016-12-15T09:50:00Z">
              <w:r w:rsidRPr="00A14C2D">
                <w:rPr>
                  <w:rFonts w:ascii="Arial" w:hAnsi="Arial" w:cs="Arial"/>
                  <w:b w:val="0"/>
                  <w:sz w:val="21"/>
                  <w:szCs w:val="22"/>
                </w:rPr>
                <w:t>Worked with Qian on Visibility on the server-side.</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31" w:author="Qian Zhou" w:date="2016-12-15T09:50:00Z"/>
                <w:rFonts w:ascii="Arial" w:hAnsi="Arial" w:cs="Arial"/>
                <w:b w:val="0"/>
                <w:sz w:val="21"/>
                <w:szCs w:val="22"/>
              </w:rPr>
            </w:pPr>
            <w:ins w:id="332" w:author="Qian Zhou" w:date="2016-12-15T09:50:00Z">
              <w:r w:rsidRPr="00A14C2D">
                <w:rPr>
                  <w:rFonts w:ascii="Arial" w:hAnsi="Arial" w:cs="Arial"/>
                  <w:b w:val="0"/>
                  <w:sz w:val="21"/>
                  <w:szCs w:val="22"/>
                </w:rPr>
                <w:t>Completed the Visibility service to meet unit tests requirements.</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33"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34"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35" w:author="Qian Zhou" w:date="2016-12-15T09:50:00Z"/>
                <w:rFonts w:ascii="Arial" w:hAnsi="Arial" w:cs="Arial"/>
                <w:b w:val="0"/>
                <w:sz w:val="21"/>
                <w:szCs w:val="22"/>
              </w:rPr>
            </w:pPr>
            <w:ins w:id="336" w:author="Qian Zhou" w:date="2016-12-15T09:50:00Z">
              <w:r w:rsidRPr="00A14C2D">
                <w:rPr>
                  <w:rFonts w:ascii="Arial" w:hAnsi="Arial" w:cs="Arial"/>
                  <w:b w:val="0"/>
                  <w:sz w:val="21"/>
                  <w:szCs w:val="22"/>
                </w:rPr>
                <w:t xml:space="preserve">Worked with Arya on Movement service. </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337"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338" w:author="Qian Zhou" w:date="2016-12-15T09:50:00Z"/>
                <w:rFonts w:ascii="Arial" w:hAnsi="Arial" w:cs="Arial"/>
                <w:b/>
                <w:sz w:val="21"/>
                <w:szCs w:val="22"/>
              </w:rPr>
            </w:pPr>
            <w:ins w:id="339" w:author="Qian Zhou" w:date="2016-12-15T09:50:00Z">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0" w:author="Qian Zhou" w:date="2016-12-15T09:50:00Z"/>
                <w:rFonts w:ascii="Arial" w:hAnsi="Arial" w:cs="Arial"/>
                <w:b w:val="0"/>
                <w:sz w:val="21"/>
                <w:szCs w:val="22"/>
              </w:rPr>
            </w:pPr>
            <w:ins w:id="341" w:author="Qian Zhou" w:date="2016-12-15T09:50:00Z">
              <w:r w:rsidRPr="00A14C2D">
                <w:rPr>
                  <w:rFonts w:ascii="Arial" w:hAnsi="Arial" w:cs="Arial"/>
                  <w:b w:val="0"/>
                  <w:sz w:val="21"/>
                  <w:szCs w:val="22"/>
                </w:rPr>
                <w:t>Added coin collection functionality on movement service. Worked on movement on client side. Updated documentation.</w:t>
              </w:r>
              <w:r w:rsidRPr="00A14C2D">
                <w:rPr>
                  <w:rFonts w:ascii="Arial" w:hAnsi="Arial" w:cs="Arial"/>
                  <w:b w:val="0"/>
                  <w:sz w:val="21"/>
                  <w:szCs w:val="22"/>
                  <w:lang w:eastAsia="zh-CN"/>
                </w:rPr>
                <w:t xml:space="preserve"> </w:t>
              </w:r>
              <w:r w:rsidRPr="00A14C2D">
                <w:rPr>
                  <w:rFonts w:ascii="Arial" w:hAnsi="Arial" w:cs="Arial"/>
                  <w:b w:val="0"/>
                  <w:sz w:val="21"/>
                  <w:szCs w:val="22"/>
                </w:rPr>
                <w:t xml:space="preserve">Team Meeting (with Julian </w:t>
              </w:r>
              <w:r w:rsidRPr="00A14C2D">
                <w:rPr>
                  <w:rFonts w:ascii="Arial" w:hAnsi="Arial" w:cs="Arial"/>
                  <w:b w:val="0"/>
                  <w:sz w:val="21"/>
                  <w:szCs w:val="22"/>
                </w:rPr>
                <w:lastRenderedPageBreak/>
                <w:t>to show him our playable demo).</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2" w:author="Qian Zhou" w:date="2016-12-15T09:50:00Z"/>
                <w:rFonts w:ascii="Arial" w:hAnsi="Arial" w:cs="Arial"/>
                <w:b w:val="0"/>
                <w:sz w:val="21"/>
                <w:szCs w:val="22"/>
              </w:rPr>
            </w:pPr>
            <w:ins w:id="343" w:author="Qian Zhou" w:date="2016-12-15T09:50:00Z">
              <w:r w:rsidRPr="00A14C2D">
                <w:rPr>
                  <w:rFonts w:ascii="Arial" w:hAnsi="Arial" w:cs="Arial"/>
                  <w:b w:val="0"/>
                  <w:sz w:val="21"/>
                  <w:szCs w:val="22"/>
                </w:rPr>
                <w:t>(sprint 6)</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4"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6"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7"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8"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49" w:author="Qian Zhou" w:date="2016-12-15T09:50:00Z"/>
                <w:rFonts w:ascii="Arial" w:hAnsi="Arial" w:cs="Arial"/>
                <w:b w:val="0"/>
                <w:sz w:val="21"/>
                <w:szCs w:val="22"/>
              </w:rPr>
            </w:pPr>
          </w:p>
        </w:tc>
      </w:tr>
    </w:tbl>
    <w:p w:rsidR="00E84DF2" w:rsidRPr="00A14C2D" w:rsidRDefault="00E84DF2" w:rsidP="00E84DF2">
      <w:pPr>
        <w:pStyle w:val="H2"/>
        <w:rPr>
          <w:ins w:id="350" w:author="Qian Zhou" w:date="2016-12-15T09:50:00Z"/>
        </w:rPr>
      </w:pPr>
      <w:proofErr w:type="spellStart"/>
      <w:ins w:id="351" w:author="Qian Zhou" w:date="2016-12-15T09:50:00Z">
        <w:r w:rsidRPr="00A14C2D">
          <w:t>Selin</w:t>
        </w:r>
        <w:proofErr w:type="spellEnd"/>
        <w:r w:rsidRPr="00A14C2D">
          <w:t>:</w:t>
        </w:r>
      </w:ins>
    </w:p>
    <w:tbl>
      <w:tblPr>
        <w:tblStyle w:val="GridTable5Dark-Accent2"/>
        <w:tblW w:w="0" w:type="auto"/>
        <w:tblLook w:val="04A0" w:firstRow="1" w:lastRow="0" w:firstColumn="1" w:lastColumn="0" w:noHBand="0" w:noVBand="1"/>
      </w:tblPr>
      <w:tblGrid>
        <w:gridCol w:w="702"/>
        <w:gridCol w:w="1980"/>
        <w:gridCol w:w="1798"/>
        <w:gridCol w:w="2096"/>
        <w:gridCol w:w="1916"/>
        <w:gridCol w:w="1916"/>
        <w:gridCol w:w="1847"/>
        <w:gridCol w:w="1965"/>
      </w:tblGrid>
      <w:tr w:rsidR="00E84DF2" w:rsidRPr="00A14C2D" w:rsidTr="001A6BBD">
        <w:trPr>
          <w:cnfStyle w:val="100000000000" w:firstRow="1" w:lastRow="0" w:firstColumn="0" w:lastColumn="0" w:oddVBand="0" w:evenVBand="0" w:oddHBand="0" w:evenHBand="0" w:firstRowFirstColumn="0" w:firstRowLastColumn="0" w:lastRowFirstColumn="0" w:lastRowLastColumn="0"/>
          <w:ins w:id="352"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353" w:author="Qian Zhou" w:date="2016-12-15T09:50:00Z"/>
                <w:rFonts w:ascii="Arial" w:hAnsi="Arial" w:cs="Arial"/>
                <w:b/>
                <w:sz w:val="21"/>
                <w:szCs w:val="22"/>
              </w:rPr>
            </w:pPr>
            <w:ins w:id="354" w:author="Qian Zhou" w:date="2016-12-15T09:50:00Z">
              <w:r w:rsidRPr="00A14C2D">
                <w:rPr>
                  <w:rFonts w:ascii="Arial" w:hAnsi="Arial" w:cs="Arial"/>
                  <w:b/>
                  <w:sz w:val="21"/>
                  <w:szCs w:val="22"/>
                </w:rPr>
                <w:t>Date</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55" w:author="Qian Zhou" w:date="2016-12-15T09:50:00Z"/>
                <w:rFonts w:ascii="Arial" w:hAnsi="Arial" w:cs="Arial"/>
                <w:b/>
                <w:sz w:val="21"/>
                <w:szCs w:val="22"/>
              </w:rPr>
            </w:pPr>
            <w:ins w:id="356" w:author="Qian Zhou" w:date="2016-12-15T09:50:00Z">
              <w:r w:rsidRPr="00A14C2D">
                <w:rPr>
                  <w:rFonts w:ascii="Arial" w:hAnsi="Arial" w:cs="Arial"/>
                  <w:b/>
                  <w:sz w:val="21"/>
                  <w:szCs w:val="22"/>
                </w:rPr>
                <w:t>Monday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57" w:author="Qian Zhou" w:date="2016-12-15T09:50:00Z"/>
                <w:rFonts w:ascii="Arial" w:hAnsi="Arial" w:cs="Arial"/>
                <w:b/>
                <w:sz w:val="21"/>
                <w:szCs w:val="22"/>
              </w:rPr>
            </w:pPr>
            <w:ins w:id="358" w:author="Qian Zhou" w:date="2016-12-15T09:50:00Z">
              <w:r w:rsidRPr="00A14C2D">
                <w:rPr>
                  <w:rFonts w:ascii="Arial" w:hAnsi="Arial" w:cs="Arial"/>
                  <w:b/>
                  <w:sz w:val="21"/>
                  <w:szCs w:val="22"/>
                </w:rPr>
                <w:t>Tuesday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59" w:author="Qian Zhou" w:date="2016-12-15T09:50:00Z"/>
                <w:rFonts w:ascii="Arial" w:hAnsi="Arial" w:cs="Arial"/>
                <w:b/>
                <w:sz w:val="21"/>
                <w:szCs w:val="22"/>
              </w:rPr>
            </w:pPr>
            <w:ins w:id="360" w:author="Qian Zhou" w:date="2016-12-15T09:50:00Z">
              <w:r w:rsidRPr="00A14C2D">
                <w:rPr>
                  <w:rFonts w:ascii="Arial" w:hAnsi="Arial" w:cs="Arial"/>
                  <w:b/>
                  <w:sz w:val="21"/>
                  <w:szCs w:val="22"/>
                </w:rPr>
                <w:t>Wednesday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61" w:author="Qian Zhou" w:date="2016-12-15T09:50:00Z"/>
                <w:rFonts w:ascii="Arial" w:hAnsi="Arial" w:cs="Arial"/>
                <w:b/>
                <w:sz w:val="21"/>
                <w:szCs w:val="22"/>
              </w:rPr>
            </w:pPr>
            <w:ins w:id="362" w:author="Qian Zhou" w:date="2016-12-15T09:50:00Z">
              <w:r w:rsidRPr="00A14C2D">
                <w:rPr>
                  <w:rFonts w:ascii="Arial" w:hAnsi="Arial" w:cs="Arial"/>
                  <w:b/>
                  <w:sz w:val="21"/>
                  <w:szCs w:val="22"/>
                </w:rPr>
                <w:t>Thursday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63" w:author="Qian Zhou" w:date="2016-12-15T09:50:00Z"/>
                <w:rFonts w:ascii="Arial" w:hAnsi="Arial" w:cs="Arial"/>
                <w:b/>
                <w:sz w:val="21"/>
                <w:szCs w:val="22"/>
              </w:rPr>
            </w:pPr>
            <w:ins w:id="364" w:author="Qian Zhou" w:date="2016-12-15T09:50:00Z">
              <w:r w:rsidRPr="00A14C2D">
                <w:rPr>
                  <w:rFonts w:ascii="Arial" w:hAnsi="Arial" w:cs="Arial"/>
                  <w:b/>
                  <w:sz w:val="21"/>
                  <w:szCs w:val="22"/>
                </w:rPr>
                <w:t>Friday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65" w:author="Qian Zhou" w:date="2016-12-15T09:50:00Z"/>
                <w:rFonts w:ascii="Arial" w:hAnsi="Arial" w:cs="Arial"/>
                <w:b/>
                <w:sz w:val="21"/>
                <w:szCs w:val="22"/>
              </w:rPr>
            </w:pPr>
            <w:ins w:id="366" w:author="Qian Zhou" w:date="2016-12-15T09:50:00Z">
              <w:r w:rsidRPr="00A14C2D">
                <w:rPr>
                  <w:rFonts w:ascii="Arial" w:hAnsi="Arial" w:cs="Arial"/>
                  <w:b/>
                  <w:sz w:val="21"/>
                  <w:szCs w:val="22"/>
                </w:rPr>
                <w:t>Saturday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367" w:author="Qian Zhou" w:date="2016-12-15T09:50:00Z"/>
                <w:rFonts w:ascii="Arial" w:hAnsi="Arial" w:cs="Arial"/>
                <w:b/>
                <w:sz w:val="21"/>
                <w:szCs w:val="22"/>
              </w:rPr>
            </w:pPr>
            <w:ins w:id="368" w:author="Qian Zhou" w:date="2016-12-15T09:50:00Z">
              <w:r w:rsidRPr="00A14C2D">
                <w:rPr>
                  <w:rFonts w:ascii="Arial" w:hAnsi="Arial" w:cs="Arial"/>
                  <w:b/>
                  <w:sz w:val="21"/>
                  <w:szCs w:val="22"/>
                </w:rPr>
                <w:t>Sunday</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369"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370" w:author="Qian Zhou" w:date="2016-12-15T09:50:00Z"/>
                <w:rFonts w:ascii="Arial" w:hAnsi="Arial" w:cs="Arial"/>
                <w:b/>
                <w:sz w:val="21"/>
                <w:szCs w:val="22"/>
              </w:rPr>
            </w:pPr>
            <w:ins w:id="371" w:author="Qian Zhou" w:date="2016-12-15T09:50:00Z">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72" w:author="Qian Zhou" w:date="2016-12-15T09:50:00Z"/>
                <w:rFonts w:ascii="Arial" w:hAnsi="Arial" w:cs="Arial"/>
                <w:b w:val="0"/>
                <w:sz w:val="21"/>
                <w:szCs w:val="22"/>
              </w:rPr>
            </w:pPr>
            <w:ins w:id="373" w:author="Qian Zhou" w:date="2016-12-15T09:50:00Z">
              <w:r w:rsidRPr="00A14C2D">
                <w:rPr>
                  <w:rFonts w:ascii="Arial" w:hAnsi="Arial" w:cs="Arial"/>
                  <w:b w:val="0"/>
                  <w:sz w:val="21"/>
                  <w:szCs w:val="22"/>
                </w:rPr>
                <w:t>First group meeting, understand the document of project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74"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75" w:author="Qian Zhou" w:date="2016-12-15T09:50:00Z"/>
                <w:rFonts w:ascii="Arial" w:hAnsi="Arial" w:cs="Arial"/>
                <w:b w:val="0"/>
                <w:sz w:val="21"/>
                <w:szCs w:val="22"/>
              </w:rPr>
            </w:pPr>
            <w:ins w:id="376" w:author="Qian Zhou" w:date="2016-12-15T09:50:00Z">
              <w:r w:rsidRPr="00A14C2D">
                <w:rPr>
                  <w:rFonts w:ascii="Arial" w:hAnsi="Arial" w:cs="Arial"/>
                  <w:b w:val="0"/>
                  <w:sz w:val="21"/>
                  <w:szCs w:val="22"/>
                </w:rPr>
                <w:t>Second group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77" w:author="Qian Zhou" w:date="2016-12-15T09:50:00Z"/>
                <w:rFonts w:ascii="Arial" w:hAnsi="Arial" w:cs="Arial"/>
                <w:b w:val="0"/>
                <w:sz w:val="21"/>
                <w:szCs w:val="22"/>
              </w:rPr>
            </w:pPr>
            <w:ins w:id="378" w:author="Qian Zhou" w:date="2016-12-15T09:50:00Z">
              <w:r w:rsidRPr="00A14C2D">
                <w:rPr>
                  <w:rFonts w:ascii="Arial" w:hAnsi="Arial" w:cs="Arial"/>
                  <w:b w:val="0"/>
                  <w:sz w:val="21"/>
                  <w:szCs w:val="22"/>
                </w:rPr>
                <w:t>Understand the document of project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7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80"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81"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382" w:author="Qian Zhou" w:date="2016-12-15T09:50:00Z"/>
                <w:rFonts w:ascii="Arial" w:hAnsi="Arial" w:cs="Arial"/>
                <w:b w:val="0"/>
                <w:sz w:val="21"/>
                <w:szCs w:val="22"/>
              </w:rPr>
            </w:pPr>
            <w:ins w:id="383" w:author="Qian Zhou" w:date="2016-12-15T09:50:00Z">
              <w:r w:rsidRPr="00A14C2D">
                <w:rPr>
                  <w:rFonts w:ascii="Arial" w:hAnsi="Arial" w:cs="Arial"/>
                  <w:b w:val="0"/>
                  <w:sz w:val="21"/>
                  <w:szCs w:val="22"/>
                </w:rPr>
                <w:t>Prep for Monday meet</w:t>
              </w:r>
            </w:ins>
          </w:p>
        </w:tc>
      </w:tr>
      <w:tr w:rsidR="00E84DF2" w:rsidRPr="00A14C2D" w:rsidTr="001A6BBD">
        <w:trPr>
          <w:ins w:id="384"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385" w:author="Qian Zhou" w:date="2016-12-15T09:50:00Z"/>
                <w:rFonts w:ascii="Arial" w:hAnsi="Arial" w:cs="Arial"/>
                <w:b/>
                <w:sz w:val="21"/>
                <w:szCs w:val="22"/>
              </w:rPr>
            </w:pPr>
            <w:ins w:id="386" w:author="Qian Zhou" w:date="2016-12-15T09:50:00Z">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87" w:author="Qian Zhou" w:date="2016-12-15T09:50:00Z"/>
                <w:rFonts w:ascii="Arial" w:hAnsi="Arial" w:cs="Arial"/>
                <w:b w:val="0"/>
                <w:sz w:val="21"/>
                <w:szCs w:val="22"/>
              </w:rPr>
            </w:pPr>
            <w:ins w:id="388" w:author="Qian Zhou" w:date="2016-12-15T09:50:00Z">
              <w:r w:rsidRPr="00A14C2D">
                <w:rPr>
                  <w:rFonts w:ascii="Arial" w:hAnsi="Arial" w:cs="Arial"/>
                  <w:b w:val="0"/>
                  <w:sz w:val="21"/>
                  <w:szCs w:val="22"/>
                </w:rPr>
                <w:t>Team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89" w:author="Qian Zhou" w:date="2016-12-15T09:50:00Z"/>
                <w:rFonts w:ascii="Arial" w:hAnsi="Arial" w:cs="Arial"/>
                <w:b w:val="0"/>
                <w:sz w:val="21"/>
                <w:szCs w:val="22"/>
              </w:rPr>
            </w:pPr>
            <w:ins w:id="390" w:author="Qian Zhou" w:date="2016-12-15T09:50:00Z">
              <w:r w:rsidRPr="00A14C2D">
                <w:rPr>
                  <w:rFonts w:ascii="Arial" w:hAnsi="Arial" w:cs="Arial"/>
                  <w:b w:val="0"/>
                  <w:sz w:val="21"/>
                  <w:szCs w:val="22"/>
                </w:rPr>
                <w:t>Worked with group on requirements analysis</w:t>
              </w:r>
              <w:r w:rsidRPr="00A14C2D">
                <w:rPr>
                  <w:rFonts w:ascii="Arial" w:hAnsi="Arial" w:cs="Arial"/>
                  <w:b w:val="0"/>
                  <w:sz w:val="21"/>
                  <w:szCs w:val="22"/>
                </w:rPr>
                <w:br/>
                <w:t>Meet Trello</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1" w:author="Qian Zhou" w:date="2016-12-15T09:50:00Z"/>
                <w:rFonts w:ascii="Arial" w:hAnsi="Arial" w:cs="Arial"/>
                <w:b w:val="0"/>
                <w:sz w:val="21"/>
                <w:szCs w:val="22"/>
              </w:rPr>
            </w:pPr>
            <w:ins w:id="392" w:author="Qian Zhou" w:date="2016-12-15T09:50:00Z">
              <w:r w:rsidRPr="00A14C2D">
                <w:rPr>
                  <w:rFonts w:ascii="Arial" w:hAnsi="Arial" w:cs="Arial"/>
                  <w:b w:val="0"/>
                  <w:sz w:val="21"/>
                  <w:szCs w:val="22"/>
                </w:rPr>
                <w:t>Brainstorming, Discussion</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3" w:author="Qian Zhou" w:date="2016-12-15T09:50:00Z"/>
                <w:rFonts w:ascii="Arial" w:hAnsi="Arial" w:cs="Arial"/>
                <w:b w:val="0"/>
                <w:sz w:val="21"/>
                <w:szCs w:val="22"/>
              </w:rPr>
            </w:pPr>
            <w:ins w:id="394" w:author="Qian Zhou" w:date="2016-12-15T09:50:00Z">
              <w:r w:rsidRPr="00A14C2D">
                <w:rPr>
                  <w:rFonts w:ascii="Arial" w:hAnsi="Arial" w:cs="Arial"/>
                  <w:b w:val="0"/>
                  <w:sz w:val="21"/>
                  <w:szCs w:val="22"/>
                </w:rPr>
                <w:t>Add meeting notes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5" w:author="Qian Zhou" w:date="2016-12-15T09:50:00Z"/>
                <w:rFonts w:ascii="Arial" w:hAnsi="Arial" w:cs="Arial"/>
                <w:b w:val="0"/>
                <w:sz w:val="21"/>
                <w:szCs w:val="22"/>
              </w:rPr>
            </w:pPr>
            <w:ins w:id="396" w:author="Qian Zhou" w:date="2016-12-15T09:50:00Z">
              <w:r w:rsidRPr="00A14C2D">
                <w:rPr>
                  <w:rFonts w:ascii="Arial" w:hAnsi="Arial" w:cs="Arial"/>
                  <w:b w:val="0"/>
                  <w:sz w:val="21"/>
                  <w:szCs w:val="22"/>
                </w:rPr>
                <w:t xml:space="preserve">Choose leader </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398" w:author="Qian Zhou" w:date="2016-12-15T09:50:00Z"/>
                <w:rFonts w:ascii="Arial" w:hAnsi="Arial" w:cs="Arial"/>
                <w:b w:val="0"/>
                <w:sz w:val="21"/>
                <w:szCs w:val="22"/>
              </w:rPr>
            </w:pPr>
            <w:ins w:id="399" w:author="Qian Zhou" w:date="2016-12-15T09:50:00Z">
              <w:r w:rsidRPr="00A14C2D">
                <w:rPr>
                  <w:rFonts w:ascii="Arial" w:hAnsi="Arial" w:cs="Arial"/>
                  <w:b w:val="0"/>
                  <w:sz w:val="21"/>
                  <w:szCs w:val="22"/>
                </w:rPr>
                <w:t>Attended group meeting</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0" w:author="Qian Zhou" w:date="2016-12-15T09:50:00Z"/>
                <w:rFonts w:ascii="Arial" w:hAnsi="Arial" w:cs="Arial"/>
                <w:b w:val="0"/>
                <w:sz w:val="21"/>
                <w:szCs w:val="22"/>
              </w:rPr>
            </w:pPr>
            <w:ins w:id="401" w:author="Qian Zhou" w:date="2016-12-15T09:50:00Z">
              <w:r w:rsidRPr="00A14C2D">
                <w:rPr>
                  <w:rFonts w:ascii="Arial" w:hAnsi="Arial" w:cs="Arial"/>
                  <w:b w:val="0"/>
                  <w:sz w:val="21"/>
                  <w:szCs w:val="22"/>
                </w:rPr>
                <w:t>Worked with group on use cases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2"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3"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4"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06"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407"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08" w:author="Qian Zhou" w:date="2016-12-15T09:50:00Z"/>
                <w:rFonts w:ascii="Arial" w:hAnsi="Arial" w:cs="Arial"/>
                <w:b/>
                <w:sz w:val="21"/>
                <w:szCs w:val="22"/>
              </w:rPr>
            </w:pPr>
            <w:ins w:id="409" w:author="Qian Zhou" w:date="2016-12-15T09:50:00Z">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0" w:author="Qian Zhou" w:date="2016-12-15T09:50:00Z"/>
                <w:rFonts w:ascii="Arial" w:hAnsi="Arial" w:cs="Arial"/>
                <w:b w:val="0"/>
                <w:sz w:val="21"/>
                <w:szCs w:val="22"/>
              </w:rPr>
            </w:pPr>
            <w:ins w:id="411" w:author="Qian Zhou" w:date="2016-12-15T09:50:00Z">
              <w:r w:rsidRPr="00A14C2D">
                <w:rPr>
                  <w:rFonts w:ascii="Arial" w:hAnsi="Arial" w:cs="Arial"/>
                  <w:b w:val="0"/>
                  <w:sz w:val="21"/>
                  <w:szCs w:val="22"/>
                </w:rPr>
                <w:t>Group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2" w:author="Qian Zhou" w:date="2016-12-15T09:50:00Z"/>
                <w:rFonts w:ascii="Arial" w:hAnsi="Arial" w:cs="Arial"/>
                <w:b w:val="0"/>
                <w:sz w:val="21"/>
                <w:szCs w:val="22"/>
              </w:rPr>
            </w:pPr>
            <w:ins w:id="413" w:author="Qian Zhou" w:date="2016-12-15T09:50:00Z">
              <w:r w:rsidRPr="00A14C2D">
                <w:rPr>
                  <w:rFonts w:ascii="Arial" w:hAnsi="Arial" w:cs="Arial"/>
                  <w:b w:val="0"/>
                  <w:sz w:val="21"/>
                  <w:szCs w:val="22"/>
                </w:rPr>
                <w:t>Worked with group on CRCs and task estimations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4"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5" w:author="Qian Zhou" w:date="2016-12-15T09:50:00Z"/>
                <w:rFonts w:ascii="Arial" w:hAnsi="Arial" w:cs="Arial"/>
                <w:b w:val="0"/>
                <w:sz w:val="21"/>
                <w:szCs w:val="22"/>
              </w:rPr>
            </w:pPr>
            <w:ins w:id="416" w:author="Qian Zhou" w:date="2016-12-15T09:50:00Z">
              <w:r w:rsidRPr="00A14C2D">
                <w:rPr>
                  <w:rFonts w:ascii="Arial" w:hAnsi="Arial" w:cs="Arial"/>
                  <w:b w:val="0"/>
                  <w:sz w:val="21"/>
                  <w:szCs w:val="22"/>
                </w:rPr>
                <w:t>Write timescales Pair Groups are defined</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19" w:author="Qian Zhou" w:date="2016-12-15T09:50:00Z"/>
                <w:rFonts w:ascii="Arial" w:hAnsi="Arial" w:cs="Arial"/>
                <w:b w:val="0"/>
                <w:sz w:val="21"/>
                <w:szCs w:val="22"/>
              </w:rPr>
            </w:pPr>
            <w:ins w:id="420" w:author="Qian Zhou" w:date="2016-12-15T09:50:00Z">
              <w:r w:rsidRPr="00A14C2D">
                <w:rPr>
                  <w:rFonts w:ascii="Arial" w:hAnsi="Arial" w:cs="Arial"/>
                  <w:b w:val="0"/>
                  <w:sz w:val="21"/>
                  <w:szCs w:val="22"/>
                </w:rPr>
                <w:t xml:space="preserve">Preparation for </w:t>
              </w:r>
              <w:proofErr w:type="spellStart"/>
              <w:r w:rsidRPr="00A14C2D">
                <w:rPr>
                  <w:rFonts w:ascii="Arial" w:hAnsi="Arial" w:cs="Arial"/>
                  <w:b w:val="0"/>
                  <w:sz w:val="21"/>
                  <w:szCs w:val="22"/>
                </w:rPr>
                <w:t>Uml</w:t>
              </w:r>
              <w:proofErr w:type="spellEnd"/>
              <w:r w:rsidRPr="00A14C2D">
                <w:rPr>
                  <w:rFonts w:ascii="Arial" w:hAnsi="Arial" w:cs="Arial"/>
                  <w:b w:val="0"/>
                  <w:sz w:val="21"/>
                  <w:szCs w:val="22"/>
                </w:rPr>
                <w:t xml:space="preserve"> diagrams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21" w:author="Qian Zhou" w:date="2016-12-15T09:50:00Z"/>
                <w:rFonts w:ascii="Arial" w:hAnsi="Arial" w:cs="Arial"/>
                <w:b w:val="0"/>
                <w:sz w:val="21"/>
                <w:szCs w:val="22"/>
              </w:rPr>
            </w:pPr>
            <w:ins w:id="422" w:author="Qian Zhou" w:date="2016-12-15T09:50:00Z">
              <w:r w:rsidRPr="00A14C2D">
                <w:rPr>
                  <w:rFonts w:ascii="Arial" w:hAnsi="Arial" w:cs="Arial"/>
                  <w:b w:val="0"/>
                  <w:sz w:val="21"/>
                  <w:szCs w:val="22"/>
                </w:rPr>
                <w:t>Investigate layout design</w:t>
              </w:r>
            </w:ins>
          </w:p>
        </w:tc>
      </w:tr>
      <w:tr w:rsidR="00E84DF2" w:rsidRPr="00A14C2D" w:rsidTr="001A6BBD">
        <w:trPr>
          <w:ins w:id="423"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24" w:author="Qian Zhou" w:date="2016-12-15T09:50:00Z"/>
                <w:rFonts w:ascii="Arial" w:hAnsi="Arial" w:cs="Arial"/>
                <w:b/>
                <w:sz w:val="21"/>
                <w:szCs w:val="22"/>
              </w:rPr>
            </w:pPr>
            <w:ins w:id="425" w:author="Qian Zhou" w:date="2016-12-15T09:50:00Z">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26" w:author="Qian Zhou" w:date="2016-12-15T09:50:00Z"/>
                <w:rFonts w:ascii="Arial" w:hAnsi="Arial" w:cs="Arial"/>
                <w:b w:val="0"/>
                <w:sz w:val="21"/>
                <w:szCs w:val="22"/>
              </w:rPr>
            </w:pPr>
            <w:proofErr w:type="spellStart"/>
            <w:ins w:id="427" w:author="Qian Zhou" w:date="2016-12-15T09:50:00Z">
              <w:r w:rsidRPr="00A14C2D">
                <w:rPr>
                  <w:rFonts w:ascii="Arial" w:hAnsi="Arial" w:cs="Arial"/>
                  <w:b w:val="0"/>
                  <w:sz w:val="21"/>
                  <w:szCs w:val="22"/>
                </w:rPr>
                <w:t>Uml</w:t>
              </w:r>
              <w:proofErr w:type="spellEnd"/>
              <w:r w:rsidRPr="00A14C2D">
                <w:rPr>
                  <w:rFonts w:ascii="Arial" w:hAnsi="Arial" w:cs="Arial"/>
                  <w:b w:val="0"/>
                  <w:sz w:val="21"/>
                  <w:szCs w:val="22"/>
                </w:rPr>
                <w:t xml:space="preserve"> diagrams creation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2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29" w:author="Qian Zhou" w:date="2016-12-15T09:50:00Z"/>
                <w:rFonts w:ascii="Arial" w:hAnsi="Arial" w:cs="Arial"/>
                <w:b w:val="0"/>
                <w:sz w:val="21"/>
                <w:szCs w:val="22"/>
              </w:rPr>
            </w:pPr>
            <w:ins w:id="430" w:author="Qian Zhou" w:date="2016-12-15T09:50:00Z">
              <w:r w:rsidRPr="00A14C2D">
                <w:rPr>
                  <w:rFonts w:ascii="Arial" w:hAnsi="Arial" w:cs="Arial"/>
                  <w:b w:val="0"/>
                  <w:sz w:val="21"/>
                  <w:szCs w:val="22"/>
                </w:rPr>
                <w:t xml:space="preserve">Menu/Login/Score Layout </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1" w:author="Qian Zhou" w:date="2016-12-15T09:50:00Z"/>
                <w:rFonts w:ascii="Arial" w:hAnsi="Arial" w:cs="Arial"/>
                <w:b w:val="0"/>
                <w:sz w:val="21"/>
                <w:szCs w:val="22"/>
              </w:rPr>
            </w:pPr>
            <w:ins w:id="432" w:author="Qian Zhou" w:date="2016-12-15T09:50:00Z">
              <w:r w:rsidRPr="00A14C2D">
                <w:rPr>
                  <w:rFonts w:ascii="Arial" w:hAnsi="Arial" w:cs="Arial"/>
                  <w:b w:val="0"/>
                  <w:sz w:val="21"/>
                  <w:szCs w:val="22"/>
                </w:rPr>
                <w:t>Worked with Pair Programmer Arya</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3" w:author="Qian Zhou" w:date="2016-12-15T09:50:00Z"/>
                <w:rFonts w:ascii="Arial" w:hAnsi="Arial" w:cs="Arial"/>
                <w:b w:val="0"/>
                <w:sz w:val="21"/>
                <w:szCs w:val="22"/>
              </w:rPr>
            </w:pPr>
            <w:ins w:id="434" w:author="Qian Zhou" w:date="2016-12-15T09:50:00Z">
              <w:r w:rsidRPr="00A14C2D">
                <w:rPr>
                  <w:rFonts w:ascii="Arial" w:hAnsi="Arial" w:cs="Arial"/>
                  <w:b w:val="0"/>
                  <w:sz w:val="21"/>
                  <w:szCs w:val="22"/>
                </w:rPr>
                <w:t>Customer Requirements /Reader’s Guide documentation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5" w:author="Qian Zhou" w:date="2016-12-15T09:50:00Z"/>
                <w:rFonts w:ascii="Arial" w:hAnsi="Arial" w:cs="Arial"/>
                <w:b w:val="0"/>
                <w:sz w:val="21"/>
                <w:szCs w:val="22"/>
              </w:rPr>
            </w:pPr>
            <w:ins w:id="436" w:author="Qian Zhou" w:date="2016-12-15T09:50:00Z">
              <w:r w:rsidRPr="00A14C2D">
                <w:rPr>
                  <w:rFonts w:ascii="Arial" w:hAnsi="Arial" w:cs="Arial"/>
                  <w:b w:val="0"/>
                  <w:sz w:val="21"/>
                  <w:szCs w:val="22"/>
                </w:rPr>
                <w:t>Customer Requirements /Reader’s Guide documentation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7" w:author="Qian Zhou" w:date="2016-12-15T09:50:00Z"/>
                <w:rFonts w:ascii="Arial" w:hAnsi="Arial" w:cs="Arial"/>
                <w:b w:val="0"/>
                <w:sz w:val="21"/>
                <w:szCs w:val="22"/>
              </w:rPr>
            </w:pPr>
            <w:ins w:id="438" w:author="Qian Zhou" w:date="2016-12-15T09:50:00Z">
              <w:r w:rsidRPr="00A14C2D">
                <w:rPr>
                  <w:rFonts w:ascii="Arial" w:hAnsi="Arial" w:cs="Arial"/>
                  <w:b w:val="0"/>
                  <w:sz w:val="21"/>
                  <w:szCs w:val="22"/>
                </w:rPr>
                <w:t>Creation of mock up</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39" w:author="Qian Zhou" w:date="2016-12-15T09:50:00Z"/>
                <w:rFonts w:ascii="Arial" w:hAnsi="Arial" w:cs="Arial"/>
                <w:b w:val="0"/>
                <w:sz w:val="21"/>
                <w:szCs w:val="22"/>
              </w:rPr>
            </w:pPr>
            <w:ins w:id="440" w:author="Qian Zhou" w:date="2016-12-15T09:50:00Z">
              <w:r w:rsidRPr="00A14C2D">
                <w:rPr>
                  <w:rFonts w:ascii="Arial" w:hAnsi="Arial" w:cs="Arial"/>
                  <w:b w:val="0"/>
                  <w:sz w:val="21"/>
                  <w:szCs w:val="22"/>
                </w:rPr>
                <w:t xml:space="preserve">Creation of </w:t>
              </w:r>
              <w:proofErr w:type="spellStart"/>
              <w:r w:rsidRPr="00A14C2D">
                <w:rPr>
                  <w:rFonts w:ascii="Arial" w:hAnsi="Arial" w:cs="Arial"/>
                  <w:b w:val="0"/>
                  <w:sz w:val="21"/>
                  <w:szCs w:val="22"/>
                </w:rPr>
                <w:t>uml</w:t>
              </w:r>
              <w:proofErr w:type="spellEnd"/>
              <w:r w:rsidRPr="00A14C2D">
                <w:rPr>
                  <w:rFonts w:ascii="Arial" w:hAnsi="Arial" w:cs="Arial"/>
                  <w:b w:val="0"/>
                  <w:sz w:val="21"/>
                  <w:szCs w:val="22"/>
                </w:rPr>
                <w:t xml:space="preserve"> diagrams and continued to document checking.</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441"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42" w:author="Qian Zhou" w:date="2016-12-15T09:50:00Z"/>
                <w:rFonts w:ascii="Arial" w:hAnsi="Arial" w:cs="Arial"/>
                <w:b/>
                <w:sz w:val="21"/>
                <w:szCs w:val="22"/>
              </w:rPr>
            </w:pPr>
            <w:ins w:id="443" w:author="Qian Zhou" w:date="2016-12-15T09:50:00Z">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44" w:author="Qian Zhou" w:date="2016-12-15T09:50:00Z"/>
                <w:rFonts w:ascii="Arial" w:hAnsi="Arial" w:cs="Arial"/>
                <w:b w:val="0"/>
                <w:sz w:val="21"/>
                <w:szCs w:val="22"/>
              </w:rPr>
            </w:pPr>
            <w:ins w:id="445" w:author="Qian Zhou" w:date="2016-12-15T09:50:00Z">
              <w:r w:rsidRPr="00A14C2D">
                <w:rPr>
                  <w:rFonts w:ascii="Arial" w:hAnsi="Arial" w:cs="Arial"/>
                  <w:b w:val="0"/>
                  <w:sz w:val="21"/>
                  <w:szCs w:val="22"/>
                </w:rPr>
                <w:t>Weekly meeting and discussion</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46"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47" w:author="Qian Zhou" w:date="2016-12-15T09:50:00Z"/>
                <w:rFonts w:ascii="Arial" w:hAnsi="Arial" w:cs="Arial"/>
                <w:b w:val="0"/>
                <w:sz w:val="21"/>
                <w:szCs w:val="22"/>
              </w:rPr>
            </w:pPr>
            <w:ins w:id="448" w:author="Qian Zhou" w:date="2016-12-15T09:50:00Z">
              <w:r w:rsidRPr="00A14C2D">
                <w:rPr>
                  <w:rFonts w:ascii="Arial" w:hAnsi="Arial" w:cs="Arial"/>
                  <w:b w:val="0"/>
                  <w:sz w:val="21"/>
                  <w:szCs w:val="22"/>
                </w:rPr>
                <w:t xml:space="preserve">Sprint meeting </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4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50" w:author="Qian Zhou" w:date="2016-12-15T09:50:00Z"/>
                <w:rFonts w:ascii="Arial" w:hAnsi="Arial" w:cs="Arial"/>
                <w:b w:val="0"/>
                <w:sz w:val="21"/>
                <w:szCs w:val="22"/>
              </w:rPr>
            </w:pPr>
            <w:ins w:id="451" w:author="Qian Zhou" w:date="2016-12-15T09:50:00Z">
              <w:r w:rsidRPr="00A14C2D">
                <w:rPr>
                  <w:rFonts w:ascii="Arial" w:hAnsi="Arial" w:cs="Arial"/>
                  <w:b w:val="0"/>
                  <w:sz w:val="21"/>
                  <w:szCs w:val="22"/>
                </w:rPr>
                <w:t>Investigation on login and registration with MVC</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52" w:author="Qian Zhou" w:date="2016-12-15T09:50:00Z"/>
                <w:rFonts w:ascii="Arial" w:hAnsi="Arial" w:cs="Arial"/>
                <w:b w:val="0"/>
                <w:sz w:val="21"/>
                <w:szCs w:val="22"/>
              </w:rPr>
            </w:pPr>
            <w:ins w:id="453" w:author="Qian Zhou" w:date="2016-12-15T09:50:00Z">
              <w:r w:rsidRPr="00A14C2D">
                <w:rPr>
                  <w:rFonts w:ascii="Arial" w:hAnsi="Arial" w:cs="Arial"/>
                  <w:b w:val="0"/>
                  <w:sz w:val="21"/>
                  <w:szCs w:val="22"/>
                </w:rPr>
                <w:t>Work with pair programmer Arya</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54" w:author="Qian Zhou" w:date="2016-12-15T09:50:00Z"/>
                <w:rFonts w:ascii="Arial" w:hAnsi="Arial" w:cs="Arial"/>
                <w:b w:val="0"/>
                <w:sz w:val="21"/>
                <w:szCs w:val="22"/>
              </w:rPr>
            </w:pPr>
            <w:ins w:id="455" w:author="Qian Zhou" w:date="2016-12-15T09:50:00Z">
              <w:r w:rsidRPr="00A14C2D">
                <w:rPr>
                  <w:rFonts w:ascii="Arial" w:hAnsi="Arial" w:cs="Arial"/>
                  <w:b w:val="0"/>
                  <w:sz w:val="21"/>
                  <w:szCs w:val="22"/>
                </w:rPr>
                <w:t xml:space="preserve">Investigation on login and registration restful </w:t>
              </w:r>
              <w:proofErr w:type="spellStart"/>
              <w:r w:rsidRPr="00A14C2D">
                <w:rPr>
                  <w:rFonts w:ascii="Arial" w:hAnsi="Arial" w:cs="Arial"/>
                  <w:b w:val="0"/>
                  <w:sz w:val="21"/>
                  <w:szCs w:val="22"/>
                </w:rPr>
                <w:t>api</w:t>
              </w:r>
              <w:proofErr w:type="spellEnd"/>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56" w:author="Qian Zhou" w:date="2016-12-15T09:50:00Z"/>
                <w:rFonts w:ascii="Arial" w:hAnsi="Arial" w:cs="Arial"/>
                <w:b w:val="0"/>
                <w:sz w:val="21"/>
                <w:szCs w:val="22"/>
              </w:rPr>
            </w:pPr>
            <w:ins w:id="457" w:author="Qian Zhou" w:date="2016-12-15T09:50:00Z">
              <w:r w:rsidRPr="00A14C2D">
                <w:rPr>
                  <w:rFonts w:ascii="Arial" w:hAnsi="Arial" w:cs="Arial"/>
                  <w:b w:val="0"/>
                  <w:sz w:val="21"/>
                  <w:szCs w:val="22"/>
                </w:rPr>
                <w:t xml:space="preserve">Investigation on login and registration restful </w:t>
              </w:r>
              <w:proofErr w:type="spellStart"/>
              <w:r w:rsidRPr="00A14C2D">
                <w:rPr>
                  <w:rFonts w:ascii="Arial" w:hAnsi="Arial" w:cs="Arial"/>
                  <w:b w:val="0"/>
                  <w:sz w:val="21"/>
                  <w:szCs w:val="22"/>
                </w:rPr>
                <w:t>api</w:t>
              </w:r>
              <w:proofErr w:type="spellEnd"/>
            </w:ins>
          </w:p>
        </w:tc>
      </w:tr>
      <w:tr w:rsidR="00E84DF2" w:rsidRPr="00A14C2D" w:rsidTr="001A6BBD">
        <w:trPr>
          <w:ins w:id="458"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59" w:author="Qian Zhou" w:date="2016-12-15T09:50:00Z"/>
                <w:rFonts w:ascii="Arial" w:hAnsi="Arial" w:cs="Arial"/>
                <w:b/>
                <w:sz w:val="21"/>
                <w:szCs w:val="22"/>
              </w:rPr>
            </w:pPr>
            <w:ins w:id="460" w:author="Qian Zhou" w:date="2016-12-15T09:50:00Z">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61" w:author="Qian Zhou" w:date="2016-12-15T09:50:00Z"/>
                <w:rFonts w:ascii="Arial" w:hAnsi="Arial" w:cs="Arial"/>
                <w:b w:val="0"/>
                <w:sz w:val="21"/>
                <w:szCs w:val="22"/>
              </w:rPr>
            </w:pPr>
            <w:ins w:id="462" w:author="Qian Zhou" w:date="2016-12-15T09:50:00Z">
              <w:r w:rsidRPr="00A14C2D">
                <w:rPr>
                  <w:rFonts w:ascii="Arial" w:hAnsi="Arial" w:cs="Arial"/>
                  <w:b w:val="0"/>
                  <w:sz w:val="21"/>
                  <w:szCs w:val="22"/>
                </w:rPr>
                <w:t xml:space="preserve">Working with pair programmers </w:t>
              </w:r>
              <w:proofErr w:type="spellStart"/>
              <w:r w:rsidRPr="00A14C2D">
                <w:rPr>
                  <w:rFonts w:ascii="Arial" w:hAnsi="Arial" w:cs="Arial"/>
                  <w:b w:val="0"/>
                  <w:sz w:val="21"/>
                  <w:szCs w:val="22"/>
                </w:rPr>
                <w:t>Mattsi,Arya</w:t>
              </w:r>
              <w:proofErr w:type="spellEnd"/>
              <w:r w:rsidRPr="00A14C2D">
                <w:rPr>
                  <w:rFonts w:ascii="Arial" w:hAnsi="Arial" w:cs="Arial"/>
                  <w:b w:val="0"/>
                  <w:sz w:val="21"/>
                  <w:szCs w:val="22"/>
                </w:rPr>
                <w:t xml:space="preserve"> on </w:t>
              </w:r>
              <w:r w:rsidRPr="00A14C2D">
                <w:rPr>
                  <w:rFonts w:ascii="Arial" w:hAnsi="Arial" w:cs="Arial"/>
                  <w:b w:val="0"/>
                  <w:sz w:val="21"/>
                  <w:szCs w:val="22"/>
                </w:rPr>
                <w:lastRenderedPageBreak/>
                <w:t>login and registration</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63" w:author="Qian Zhou" w:date="2016-12-15T09:50:00Z"/>
                <w:rFonts w:ascii="Arial" w:hAnsi="Arial" w:cs="Arial"/>
                <w:b w:val="0"/>
                <w:sz w:val="21"/>
                <w:szCs w:val="22"/>
              </w:rPr>
            </w:pPr>
            <w:ins w:id="464" w:author="Qian Zhou" w:date="2016-12-15T09:50:00Z">
              <w:r w:rsidRPr="00A14C2D">
                <w:rPr>
                  <w:rFonts w:ascii="Arial" w:hAnsi="Arial" w:cs="Arial"/>
                  <w:b w:val="0"/>
                  <w:sz w:val="21"/>
                  <w:szCs w:val="22"/>
                </w:rPr>
                <w:t>Meeting with customer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6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66" w:author="Qian Zhou" w:date="2016-12-15T09:50:00Z"/>
                <w:rFonts w:ascii="Arial" w:hAnsi="Arial" w:cs="Arial"/>
                <w:b w:val="0"/>
                <w:sz w:val="21"/>
                <w:szCs w:val="22"/>
              </w:rPr>
            </w:pPr>
            <w:ins w:id="467" w:author="Qian Zhou" w:date="2016-12-15T09:50:00Z">
              <w:r w:rsidRPr="00A14C2D">
                <w:rPr>
                  <w:rFonts w:ascii="Arial" w:hAnsi="Arial" w:cs="Arial"/>
                  <w:b w:val="0"/>
                  <w:sz w:val="21"/>
                  <w:szCs w:val="22"/>
                </w:rPr>
                <w:t xml:space="preserve">Sprint meeting discussion </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68" w:author="Qian Zhou" w:date="2016-12-15T09:50:00Z"/>
                <w:rFonts w:ascii="Arial" w:hAnsi="Arial" w:cs="Arial"/>
                <w:b w:val="0"/>
                <w:sz w:val="21"/>
                <w:szCs w:val="22"/>
              </w:rPr>
            </w:pPr>
            <w:ins w:id="469" w:author="Qian Zhou" w:date="2016-12-15T09:50:00Z">
              <w:r w:rsidRPr="00A14C2D">
                <w:rPr>
                  <w:rFonts w:ascii="Arial" w:hAnsi="Arial" w:cs="Arial"/>
                  <w:b w:val="0"/>
                  <w:sz w:val="21"/>
                  <w:szCs w:val="22"/>
                </w:rPr>
                <w:t xml:space="preserve">Produce </w:t>
              </w:r>
              <w:r w:rsidRPr="00A14C2D">
                <w:rPr>
                  <w:rFonts w:ascii="Arial" w:hAnsi="Arial" w:cs="Arial"/>
                  <w:b w:val="0"/>
                  <w:sz w:val="21"/>
                  <w:szCs w:val="22"/>
                </w:rPr>
                <w:lastRenderedPageBreak/>
                <w:t>documentation layout</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0"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1" w:author="Qian Zhou" w:date="2016-12-15T09:50:00Z"/>
                <w:rFonts w:ascii="Arial" w:hAnsi="Arial" w:cs="Arial"/>
                <w:b w:val="0"/>
                <w:sz w:val="21"/>
                <w:szCs w:val="22"/>
              </w:rPr>
            </w:pPr>
            <w:ins w:id="472" w:author="Qian Zhou" w:date="2016-12-15T09:50:00Z">
              <w:r w:rsidRPr="00A14C2D">
                <w:rPr>
                  <w:rFonts w:ascii="Arial" w:hAnsi="Arial" w:cs="Arial"/>
                  <w:b w:val="0"/>
                  <w:sz w:val="21"/>
                  <w:szCs w:val="22"/>
                </w:rPr>
                <w:t>Work on documentation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3" w:author="Qian Zhou" w:date="2016-12-15T09:50:00Z"/>
                <w:rFonts w:ascii="Arial" w:hAnsi="Arial" w:cs="Arial"/>
                <w:b w:val="0"/>
                <w:sz w:val="21"/>
                <w:szCs w:val="22"/>
              </w:rPr>
            </w:pPr>
            <w:ins w:id="474" w:author="Qian Zhou" w:date="2016-12-15T09:50:00Z">
              <w:r w:rsidRPr="00A14C2D">
                <w:rPr>
                  <w:rFonts w:ascii="Arial" w:hAnsi="Arial" w:cs="Arial"/>
                  <w:b w:val="0"/>
                  <w:sz w:val="21"/>
                  <w:szCs w:val="22"/>
                </w:rPr>
                <w:t>Work on documentation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5" w:author="Qian Zhou" w:date="2016-12-15T09:50:00Z"/>
                <w:rFonts w:ascii="Arial" w:hAnsi="Arial" w:cs="Arial"/>
                <w:b w:val="0"/>
                <w:sz w:val="21"/>
                <w:szCs w:val="22"/>
              </w:rPr>
            </w:pPr>
            <w:ins w:id="476" w:author="Qian Zhou" w:date="2016-12-15T09:50:00Z">
              <w:r w:rsidRPr="00A14C2D">
                <w:rPr>
                  <w:rFonts w:ascii="Arial" w:hAnsi="Arial" w:cs="Arial"/>
                  <w:b w:val="0"/>
                  <w:sz w:val="21"/>
                  <w:szCs w:val="22"/>
                </w:rPr>
                <w:t>Work on documentation</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477" w:author="Qian Zhou" w:date="2016-12-15T09:50:00Z"/>
                <w:rFonts w:ascii="Arial" w:hAnsi="Arial" w:cs="Arial"/>
                <w:b w:val="0"/>
                <w:sz w:val="21"/>
                <w:szCs w:val="22"/>
              </w:rPr>
            </w:pPr>
            <w:ins w:id="478" w:author="Qian Zhou" w:date="2016-12-15T09:50:00Z">
              <w:r w:rsidRPr="00A14C2D">
                <w:rPr>
                  <w:rFonts w:ascii="Arial" w:hAnsi="Arial" w:cs="Arial"/>
                  <w:b w:val="0"/>
                  <w:sz w:val="21"/>
                  <w:szCs w:val="22"/>
                </w:rPr>
                <w:t xml:space="preserve">Score Interaction </w:t>
              </w:r>
              <w:r w:rsidRPr="00A14C2D">
                <w:rPr>
                  <w:rFonts w:ascii="Arial" w:hAnsi="Arial" w:cs="Arial"/>
                  <w:b w:val="0"/>
                  <w:sz w:val="21"/>
                  <w:szCs w:val="22"/>
                </w:rPr>
                <w:lastRenderedPageBreak/>
                <w:t>investigation</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ins w:id="479"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480" w:author="Qian Zhou" w:date="2016-12-15T09:50:00Z"/>
                <w:rFonts w:ascii="Arial" w:hAnsi="Arial" w:cs="Arial"/>
                <w:b/>
                <w:sz w:val="21"/>
                <w:szCs w:val="22"/>
              </w:rPr>
            </w:pPr>
            <w:ins w:id="481" w:author="Qian Zhou" w:date="2016-12-15T09:50:00Z">
              <w:r w:rsidRPr="00A14C2D">
                <w:rPr>
                  <w:rFonts w:ascii="Arial" w:hAnsi="Arial" w:cs="Arial"/>
                  <w:b/>
                  <w:sz w:val="21"/>
                  <w:szCs w:val="22"/>
                </w:rPr>
                <w:lastRenderedPageBreak/>
                <w:t>12</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82" w:author="Qian Zhou" w:date="2016-12-15T09:50:00Z"/>
                <w:rFonts w:ascii="Arial" w:hAnsi="Arial" w:cs="Arial"/>
                <w:b w:val="0"/>
                <w:sz w:val="21"/>
                <w:szCs w:val="22"/>
              </w:rPr>
            </w:pPr>
            <w:ins w:id="483"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84" w:author="Qian Zhou" w:date="2016-12-15T09:50:00Z"/>
                <w:rFonts w:ascii="Arial" w:hAnsi="Arial" w:cs="Arial"/>
                <w:b w:val="0"/>
                <w:sz w:val="21"/>
                <w:szCs w:val="22"/>
              </w:rPr>
            </w:pPr>
            <w:ins w:id="485" w:author="Qian Zhou" w:date="2016-12-15T09:50:00Z">
              <w:r w:rsidRPr="00A14C2D">
                <w:rPr>
                  <w:rFonts w:ascii="Arial" w:hAnsi="Arial" w:cs="Arial"/>
                  <w:b w:val="0"/>
                  <w:sz w:val="21"/>
                  <w:szCs w:val="22"/>
                </w:rPr>
                <w:t xml:space="preserve">Writing Document 1 and document2 </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86" w:author="Qian Zhou" w:date="2016-12-15T09:50:00Z"/>
                <w:rFonts w:ascii="Arial" w:hAnsi="Arial" w:cs="Arial"/>
                <w:b w:val="0"/>
                <w:sz w:val="21"/>
                <w:szCs w:val="22"/>
              </w:rPr>
            </w:pPr>
            <w:ins w:id="487" w:author="Qian Zhou" w:date="2016-12-15T09:50:00Z">
              <w:r w:rsidRPr="00A14C2D">
                <w:rPr>
                  <w:rFonts w:ascii="Arial" w:hAnsi="Arial" w:cs="Arial"/>
                  <w:b w:val="0"/>
                  <w:sz w:val="21"/>
                  <w:szCs w:val="22"/>
                </w:rPr>
                <w:t>Meeting with customer</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88" w:author="Qian Zhou" w:date="2016-12-15T09:50:00Z"/>
                <w:rFonts w:ascii="Arial" w:hAnsi="Arial" w:cs="Arial"/>
                <w:b w:val="0"/>
                <w:sz w:val="21"/>
                <w:szCs w:val="22"/>
              </w:rPr>
            </w:pPr>
            <w:ins w:id="489" w:author="Qian Zhou" w:date="2016-12-15T09:50:00Z">
              <w:r w:rsidRPr="00A14C2D">
                <w:rPr>
                  <w:rFonts w:ascii="Arial" w:hAnsi="Arial" w:cs="Arial"/>
                  <w:b w:val="0"/>
                  <w:sz w:val="21"/>
                  <w:szCs w:val="22"/>
                </w:rPr>
                <w:t xml:space="preserve">Worked with the Pair Programmer </w:t>
              </w:r>
              <w:proofErr w:type="spellStart"/>
              <w:r w:rsidRPr="00A14C2D">
                <w:rPr>
                  <w:rFonts w:ascii="Arial" w:hAnsi="Arial" w:cs="Arial"/>
                  <w:b w:val="0"/>
                  <w:sz w:val="21"/>
                  <w:szCs w:val="22"/>
                </w:rPr>
                <w:t>Tasos</w:t>
              </w:r>
              <w:proofErr w:type="spellEnd"/>
              <w:r w:rsidRPr="00A14C2D">
                <w:rPr>
                  <w:rFonts w:ascii="Arial" w:hAnsi="Arial" w:cs="Arial"/>
                  <w:b w:val="0"/>
                  <w:sz w:val="21"/>
                  <w:szCs w:val="22"/>
                </w:rPr>
                <w:t xml:space="preserve"> on score/timer interaction</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0" w:author="Qian Zhou" w:date="2016-12-15T09:50:00Z"/>
                <w:rFonts w:ascii="Arial" w:hAnsi="Arial" w:cs="Arial"/>
                <w:b w:val="0"/>
                <w:sz w:val="21"/>
                <w:szCs w:val="22"/>
              </w:rPr>
            </w:pPr>
            <w:ins w:id="491" w:author="Qian Zhou" w:date="2016-12-15T09:50:00Z">
              <w:r w:rsidRPr="00A14C2D">
                <w:rPr>
                  <w:rFonts w:ascii="Arial" w:hAnsi="Arial" w:cs="Arial"/>
                  <w:b w:val="0"/>
                  <w:sz w:val="21"/>
                  <w:szCs w:val="22"/>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2" w:author="Qian Zhou" w:date="2016-12-15T09:50:00Z"/>
                <w:rFonts w:ascii="Arial" w:hAnsi="Arial" w:cs="Arial"/>
                <w:b w:val="0"/>
                <w:sz w:val="21"/>
                <w:szCs w:val="22"/>
              </w:rPr>
            </w:pPr>
            <w:ins w:id="493" w:author="Qian Zhou" w:date="2016-12-15T09:50:00Z">
              <w:r w:rsidRPr="00A14C2D">
                <w:rPr>
                  <w:rFonts w:ascii="Arial" w:hAnsi="Arial" w:cs="Arial"/>
                  <w:b w:val="0"/>
                  <w:sz w:val="21"/>
                  <w:szCs w:val="22"/>
                </w:rPr>
                <w:t xml:space="preserve">Writing Document 1 and document2 </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4"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5"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6"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7"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498" w:author="Qian Zhou" w:date="2016-12-15T09:50:00Z"/>
                <w:rFonts w:ascii="Arial" w:hAnsi="Arial" w:cs="Arial"/>
                <w:b w:val="0"/>
                <w:sz w:val="21"/>
                <w:szCs w:val="22"/>
              </w:rPr>
            </w:pPr>
          </w:p>
        </w:tc>
      </w:tr>
    </w:tbl>
    <w:p w:rsidR="001A6BBD" w:rsidRDefault="001A6BBD" w:rsidP="001A6BBD">
      <w:pPr>
        <w:pStyle w:val="H1"/>
        <w:numPr>
          <w:ilvl w:val="0"/>
          <w:numId w:val="0"/>
        </w:numPr>
      </w:pPr>
    </w:p>
    <w:p w:rsidR="00E84DF2" w:rsidRPr="00A14C2D" w:rsidRDefault="00E84DF2" w:rsidP="00E84DF2">
      <w:pPr>
        <w:pStyle w:val="H2"/>
        <w:rPr>
          <w:ins w:id="499" w:author="Qian Zhou" w:date="2016-12-15T09:50:00Z"/>
        </w:rPr>
      </w:pPr>
      <w:ins w:id="500" w:author="Qian Zhou" w:date="2016-12-15T09:50:00Z">
        <w:r w:rsidRPr="00A14C2D">
          <w:t xml:space="preserve">Qian: </w:t>
        </w:r>
      </w:ins>
    </w:p>
    <w:tbl>
      <w:tblPr>
        <w:tblStyle w:val="GridTable5Dark-Accent2"/>
        <w:tblW w:w="0" w:type="auto"/>
        <w:tblLook w:val="04A0" w:firstRow="1" w:lastRow="0" w:firstColumn="1" w:lastColumn="0" w:noHBand="0" w:noVBand="1"/>
      </w:tblPr>
      <w:tblGrid>
        <w:gridCol w:w="705"/>
        <w:gridCol w:w="2460"/>
        <w:gridCol w:w="2231"/>
        <w:gridCol w:w="2774"/>
        <w:gridCol w:w="1162"/>
        <w:gridCol w:w="1789"/>
        <w:gridCol w:w="2124"/>
        <w:gridCol w:w="975"/>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258"/>
          <w:ins w:id="501"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02" w:author="Qian Zhou" w:date="2016-12-15T09:50:00Z"/>
                <w:rFonts w:ascii="Arial" w:hAnsi="Arial" w:cs="Arial"/>
                <w:b/>
                <w:sz w:val="21"/>
                <w:szCs w:val="22"/>
              </w:rPr>
            </w:pPr>
            <w:ins w:id="503" w:author="Qian Zhou" w:date="2016-12-15T09:50:00Z">
              <w:r w:rsidRPr="00A14C2D">
                <w:rPr>
                  <w:rFonts w:ascii="Arial" w:hAnsi="Arial" w:cs="Arial"/>
                  <w:b/>
                  <w:sz w:val="21"/>
                  <w:szCs w:val="22"/>
                </w:rPr>
                <w:t>Date</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04" w:author="Qian Zhou" w:date="2016-12-15T09:50:00Z"/>
                <w:rFonts w:ascii="Arial" w:hAnsi="Arial" w:cs="Arial"/>
                <w:b/>
                <w:sz w:val="21"/>
                <w:szCs w:val="22"/>
              </w:rPr>
            </w:pPr>
            <w:proofErr w:type="spellStart"/>
            <w:ins w:id="505" w:author="Qian Zhou" w:date="2016-12-15T09:50:00Z">
              <w:r w:rsidRPr="00A14C2D">
                <w:rPr>
                  <w:rFonts w:ascii="Arial" w:hAnsi="Arial" w:cs="Arial"/>
                  <w:b/>
                  <w:sz w:val="21"/>
                  <w:szCs w:val="22"/>
                </w:rPr>
                <w:t>Mondy</w:t>
              </w:r>
              <w:proofErr w:type="spellEnd"/>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06" w:author="Qian Zhou" w:date="2016-12-15T09:50:00Z"/>
                <w:rFonts w:ascii="Arial" w:hAnsi="Arial" w:cs="Arial"/>
                <w:b/>
                <w:sz w:val="21"/>
                <w:szCs w:val="22"/>
              </w:rPr>
            </w:pPr>
            <w:ins w:id="507" w:author="Qian Zhou" w:date="2016-12-15T09:50:00Z">
              <w:r w:rsidRPr="00A14C2D">
                <w:rPr>
                  <w:rFonts w:ascii="Arial" w:hAnsi="Arial" w:cs="Arial"/>
                  <w:b/>
                  <w:sz w:val="21"/>
                  <w:szCs w:val="22"/>
                </w:rPr>
                <w:t>Tuesday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08" w:author="Qian Zhou" w:date="2016-12-15T09:50:00Z"/>
                <w:rFonts w:ascii="Arial" w:hAnsi="Arial" w:cs="Arial"/>
                <w:b/>
                <w:sz w:val="21"/>
                <w:szCs w:val="22"/>
              </w:rPr>
            </w:pPr>
            <w:ins w:id="509" w:author="Qian Zhou" w:date="2016-12-15T09:50:00Z">
              <w:r w:rsidRPr="00A14C2D">
                <w:rPr>
                  <w:rFonts w:ascii="Arial" w:hAnsi="Arial" w:cs="Arial"/>
                  <w:b/>
                  <w:sz w:val="21"/>
                  <w:szCs w:val="22"/>
                </w:rPr>
                <w:t>Wednesday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10" w:author="Qian Zhou" w:date="2016-12-15T09:50:00Z"/>
                <w:rFonts w:ascii="Arial" w:hAnsi="Arial" w:cs="Arial"/>
                <w:b/>
                <w:sz w:val="21"/>
                <w:szCs w:val="22"/>
              </w:rPr>
            </w:pPr>
            <w:ins w:id="511" w:author="Qian Zhou" w:date="2016-12-15T09:50:00Z">
              <w:r w:rsidRPr="00A14C2D">
                <w:rPr>
                  <w:rFonts w:ascii="Arial" w:hAnsi="Arial" w:cs="Arial"/>
                  <w:b/>
                  <w:sz w:val="21"/>
                  <w:szCs w:val="22"/>
                </w:rPr>
                <w:t>Thursday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12" w:author="Qian Zhou" w:date="2016-12-15T09:50:00Z"/>
                <w:rFonts w:ascii="Arial" w:hAnsi="Arial" w:cs="Arial"/>
                <w:b/>
                <w:sz w:val="21"/>
                <w:szCs w:val="22"/>
              </w:rPr>
            </w:pPr>
            <w:ins w:id="513" w:author="Qian Zhou" w:date="2016-12-15T09:50:00Z">
              <w:r w:rsidRPr="00A14C2D">
                <w:rPr>
                  <w:rFonts w:ascii="Arial" w:hAnsi="Arial" w:cs="Arial"/>
                  <w:b/>
                  <w:sz w:val="21"/>
                  <w:szCs w:val="22"/>
                </w:rPr>
                <w:t>Friday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14" w:author="Qian Zhou" w:date="2016-12-15T09:50:00Z"/>
                <w:rFonts w:ascii="Arial" w:hAnsi="Arial" w:cs="Arial"/>
                <w:b/>
                <w:sz w:val="21"/>
                <w:szCs w:val="22"/>
              </w:rPr>
            </w:pPr>
            <w:ins w:id="515" w:author="Qian Zhou" w:date="2016-12-15T09:50:00Z">
              <w:r w:rsidRPr="00A14C2D">
                <w:rPr>
                  <w:rFonts w:ascii="Arial" w:hAnsi="Arial" w:cs="Arial"/>
                  <w:b/>
                  <w:sz w:val="21"/>
                  <w:szCs w:val="22"/>
                </w:rPr>
                <w:t>Saturday</w:t>
              </w:r>
            </w:ins>
          </w:p>
        </w:tc>
        <w:tc>
          <w:tcPr>
            <w:tcW w:w="0" w:type="auto"/>
          </w:tcPr>
          <w:p w:rsidR="00E84DF2" w:rsidRPr="00A14C2D" w:rsidRDefault="00E84DF2" w:rsidP="00F721D4">
            <w:pPr>
              <w:cnfStyle w:val="100000000000" w:firstRow="1" w:lastRow="0" w:firstColumn="0" w:lastColumn="0" w:oddVBand="0" w:evenVBand="0" w:oddHBand="0" w:evenHBand="0" w:firstRowFirstColumn="0" w:firstRowLastColumn="0" w:lastRowFirstColumn="0" w:lastRowLastColumn="0"/>
              <w:rPr>
                <w:ins w:id="516" w:author="Qian Zhou" w:date="2016-12-15T09:50:00Z"/>
                <w:rFonts w:ascii="Arial" w:hAnsi="Arial" w:cs="Arial"/>
                <w:b/>
                <w:sz w:val="21"/>
                <w:szCs w:val="22"/>
              </w:rPr>
            </w:pPr>
            <w:ins w:id="517" w:author="Qian Zhou" w:date="2016-12-15T09:50:00Z">
              <w:r w:rsidRPr="00A14C2D">
                <w:rPr>
                  <w:rFonts w:ascii="Arial" w:hAnsi="Arial" w:cs="Arial"/>
                  <w:b/>
                  <w:sz w:val="21"/>
                  <w:szCs w:val="22"/>
                </w:rPr>
                <w:t>Sunday</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ins w:id="518"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19" w:author="Qian Zhou" w:date="2016-12-15T09:50:00Z"/>
                <w:rFonts w:ascii="Arial" w:hAnsi="Arial" w:cs="Arial"/>
                <w:b/>
                <w:sz w:val="21"/>
                <w:szCs w:val="22"/>
              </w:rPr>
            </w:pPr>
            <w:ins w:id="520" w:author="Qian Zhou" w:date="2016-12-15T09:50:00Z">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1" w:author="Qian Zhou" w:date="2016-12-15T09:50:00Z"/>
                <w:rFonts w:ascii="Arial" w:hAnsi="Arial" w:cs="Arial"/>
                <w:b w:val="0"/>
                <w:sz w:val="21"/>
                <w:szCs w:val="22"/>
                <w:lang w:eastAsia="zh-CN"/>
              </w:rPr>
            </w:pPr>
            <w:ins w:id="522" w:author="Qian Zhou" w:date="2016-12-15T09:50:00Z">
              <w:r w:rsidRPr="00A14C2D">
                <w:rPr>
                  <w:rFonts w:ascii="Arial" w:hAnsi="Arial" w:cs="Arial"/>
                  <w:b w:val="0"/>
                  <w:sz w:val="21"/>
                  <w:szCs w:val="22"/>
                  <w:lang w:eastAsia="zh-CN"/>
                </w:rPr>
                <w:t>Team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3"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4" w:author="Qian Zhou" w:date="2016-12-15T09:50:00Z"/>
                <w:rFonts w:ascii="Arial" w:hAnsi="Arial" w:cs="Arial"/>
                <w:b w:val="0"/>
                <w:sz w:val="21"/>
                <w:szCs w:val="22"/>
                <w:lang w:eastAsia="zh-CN"/>
              </w:rPr>
            </w:pPr>
            <w:ins w:id="525" w:author="Qian Zhou" w:date="2016-12-15T09:50:00Z">
              <w:r w:rsidRPr="00A14C2D">
                <w:rPr>
                  <w:rFonts w:ascii="Arial" w:hAnsi="Arial" w:cs="Arial"/>
                  <w:b w:val="0"/>
                  <w:sz w:val="21"/>
                  <w:szCs w:val="22"/>
                  <w:lang w:eastAsia="zh-CN"/>
                </w:rPr>
                <w:t>Team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6"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29" w:author="Qian Zhou" w:date="2016-12-15T09:50:00Z"/>
                <w:rFonts w:ascii="Arial" w:hAnsi="Arial" w:cs="Arial"/>
                <w:b w:val="0"/>
                <w:sz w:val="21"/>
                <w:szCs w:val="22"/>
              </w:rPr>
            </w:pPr>
          </w:p>
        </w:tc>
      </w:tr>
      <w:tr w:rsidR="00E84DF2" w:rsidRPr="00A14C2D" w:rsidTr="001A6BBD">
        <w:trPr>
          <w:trHeight w:val="1423"/>
          <w:ins w:id="53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31" w:author="Qian Zhou" w:date="2016-12-15T09:50:00Z"/>
                <w:rFonts w:ascii="Arial" w:hAnsi="Arial" w:cs="Arial"/>
                <w:b/>
                <w:sz w:val="21"/>
                <w:szCs w:val="22"/>
              </w:rPr>
            </w:pPr>
            <w:ins w:id="532" w:author="Qian Zhou" w:date="2016-12-15T09:50:00Z">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33" w:author="Qian Zhou" w:date="2016-12-15T09:50:00Z"/>
                <w:rFonts w:ascii="Arial" w:hAnsi="Arial" w:cs="Arial"/>
                <w:b w:val="0"/>
                <w:sz w:val="21"/>
                <w:szCs w:val="22"/>
                <w:lang w:eastAsia="zh-CN"/>
              </w:rPr>
            </w:pPr>
            <w:ins w:id="534" w:author="Qian Zhou" w:date="2016-12-15T09:50:00Z">
              <w:r w:rsidRPr="00A14C2D">
                <w:rPr>
                  <w:rFonts w:ascii="Arial" w:hAnsi="Arial" w:cs="Arial"/>
                  <w:b w:val="0"/>
                  <w:sz w:val="21"/>
                  <w:szCs w:val="22"/>
                  <w:lang w:eastAsia="zh-CN"/>
                </w:rPr>
                <w:t>Team Meeting (sprint0) – worked with group on the requirements analysis.</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35" w:author="Qian Zhou" w:date="2016-12-15T09:50:00Z"/>
                <w:rFonts w:ascii="Arial" w:hAnsi="Arial" w:cs="Arial"/>
                <w:b w:val="0"/>
                <w:sz w:val="21"/>
                <w:szCs w:val="22"/>
              </w:rPr>
            </w:pPr>
            <w:ins w:id="536" w:author="Qian Zhou" w:date="2016-12-15T09:50:00Z">
              <w:r w:rsidRPr="00A14C2D">
                <w:rPr>
                  <w:rFonts w:ascii="Arial" w:hAnsi="Arial" w:cs="Arial"/>
                  <w:b w:val="0"/>
                  <w:sz w:val="21"/>
                  <w:szCs w:val="22"/>
                  <w:lang w:eastAsia="zh-CN"/>
                </w:rPr>
                <w:t>Worked with Xiao on the use cases about the user interaction before playing the game.</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37" w:author="Qian Zhou" w:date="2016-12-15T09:50:00Z"/>
                <w:rFonts w:ascii="Arial" w:hAnsi="Arial" w:cs="Arial"/>
                <w:b w:val="0"/>
                <w:sz w:val="21"/>
                <w:szCs w:val="22"/>
                <w:lang w:eastAsia="zh-CN"/>
              </w:rPr>
            </w:pPr>
            <w:ins w:id="538" w:author="Qian Zhou" w:date="2016-12-15T09:50:00Z">
              <w:r w:rsidRPr="00A14C2D">
                <w:rPr>
                  <w:rFonts w:ascii="Arial" w:hAnsi="Arial" w:cs="Arial"/>
                  <w:b w:val="0"/>
                  <w:sz w:val="21"/>
                  <w:szCs w:val="22"/>
                  <w:lang w:eastAsia="zh-CN"/>
                </w:rPr>
                <w:t>Team Meeting – worked with group on the use cases and CRC cards.</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39" w:author="Qian Zhou" w:date="2016-12-15T09:50:00Z"/>
                <w:rFonts w:ascii="Arial" w:hAnsi="Arial" w:cs="Arial"/>
                <w:b w:val="0"/>
                <w:sz w:val="21"/>
                <w:szCs w:val="22"/>
                <w:lang w:eastAsia="zh-CN"/>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40"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41"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42"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43"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ins w:id="544"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45" w:author="Qian Zhou" w:date="2016-12-15T09:50:00Z"/>
                <w:rFonts w:ascii="Arial" w:hAnsi="Arial" w:cs="Arial"/>
                <w:b/>
                <w:sz w:val="21"/>
                <w:szCs w:val="22"/>
              </w:rPr>
            </w:pPr>
            <w:ins w:id="546" w:author="Qian Zhou" w:date="2016-12-15T09:50:00Z">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47" w:author="Qian Zhou" w:date="2016-12-15T09:50:00Z"/>
                <w:rFonts w:ascii="Arial" w:hAnsi="Arial" w:cs="Arial"/>
                <w:b w:val="0"/>
                <w:sz w:val="21"/>
                <w:szCs w:val="22"/>
                <w:lang w:eastAsia="zh-CN"/>
              </w:rPr>
            </w:pPr>
            <w:ins w:id="548" w:author="Qian Zhou" w:date="2016-12-15T09:50:00Z">
              <w:r w:rsidRPr="00A14C2D">
                <w:rPr>
                  <w:rFonts w:ascii="Arial" w:hAnsi="Arial" w:cs="Arial"/>
                  <w:b w:val="0"/>
                  <w:sz w:val="21"/>
                  <w:szCs w:val="22"/>
                  <w:lang w:eastAsia="zh-CN"/>
                </w:rPr>
                <w:t>Team Meeting – worked with group on the CRC cards and task estimations.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4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50" w:author="Qian Zhou" w:date="2016-12-15T09:50:00Z"/>
                <w:rFonts w:ascii="Arial" w:hAnsi="Arial" w:cs="Arial"/>
                <w:b w:val="0"/>
                <w:sz w:val="21"/>
                <w:szCs w:val="22"/>
                <w:lang w:eastAsia="zh-CN"/>
              </w:rPr>
            </w:pPr>
            <w:ins w:id="551" w:author="Qian Zhou" w:date="2016-12-15T09:50:00Z">
              <w:r w:rsidRPr="00A14C2D">
                <w:rPr>
                  <w:rFonts w:ascii="Arial" w:hAnsi="Arial" w:cs="Arial"/>
                  <w:b w:val="0"/>
                  <w:sz w:val="21"/>
                  <w:szCs w:val="22"/>
                  <w:lang w:eastAsia="zh-CN"/>
                </w:rPr>
                <w:t>Team Meeting -  worked with group on the UML classes and system architecture. Discuss about the timescale and divided the tasks for pair programming.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5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53" w:author="Qian Zhou" w:date="2016-12-15T09:50:00Z"/>
                <w:rFonts w:ascii="Arial" w:hAnsi="Arial" w:cs="Arial"/>
                <w:b w:val="0"/>
                <w:sz w:val="21"/>
                <w:szCs w:val="22"/>
                <w:lang w:eastAsia="zh-CN"/>
              </w:rPr>
            </w:pPr>
            <w:ins w:id="554" w:author="Qian Zhou" w:date="2016-12-15T09:50:00Z">
              <w:r w:rsidRPr="00A14C2D">
                <w:rPr>
                  <w:rFonts w:ascii="Arial" w:hAnsi="Arial" w:cs="Arial"/>
                  <w:b w:val="0"/>
                  <w:sz w:val="21"/>
                  <w:szCs w:val="22"/>
                  <w:lang w:eastAsia="zh-CN"/>
                </w:rPr>
                <w:t xml:space="preserve">Worked on the design of the map interface. </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55" w:author="Qian Zhou" w:date="2016-12-15T09:50:00Z"/>
                <w:rFonts w:ascii="Arial" w:hAnsi="Arial" w:cs="Arial"/>
                <w:b w:val="0"/>
                <w:sz w:val="21"/>
                <w:szCs w:val="22"/>
                <w:lang w:eastAsia="zh-CN"/>
              </w:rPr>
            </w:pPr>
            <w:ins w:id="556" w:author="Qian Zhou" w:date="2016-12-15T09:50:00Z">
              <w:r w:rsidRPr="00A14C2D">
                <w:rPr>
                  <w:rFonts w:ascii="Arial" w:hAnsi="Arial" w:cs="Arial"/>
                  <w:b w:val="0"/>
                  <w:sz w:val="21"/>
                  <w:szCs w:val="22"/>
                  <w:lang w:eastAsia="zh-CN"/>
                </w:rPr>
                <w:t>Worked on the design of the map interface.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57" w:author="Qian Zhou" w:date="2016-12-15T09:50:00Z"/>
                <w:rFonts w:ascii="Arial" w:hAnsi="Arial" w:cs="Arial"/>
                <w:b w:val="0"/>
                <w:sz w:val="21"/>
                <w:szCs w:val="22"/>
              </w:rPr>
            </w:pPr>
          </w:p>
        </w:tc>
      </w:tr>
      <w:tr w:rsidR="00E84DF2" w:rsidRPr="00A14C2D" w:rsidTr="001A6BBD">
        <w:trPr>
          <w:trHeight w:val="258"/>
          <w:ins w:id="558"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59" w:author="Qian Zhou" w:date="2016-12-15T09:50:00Z"/>
                <w:rFonts w:ascii="Arial" w:hAnsi="Arial" w:cs="Arial"/>
                <w:b/>
                <w:sz w:val="21"/>
                <w:szCs w:val="22"/>
              </w:rPr>
            </w:pPr>
            <w:ins w:id="560" w:author="Qian Zhou" w:date="2016-12-15T09:50:00Z">
              <w:r w:rsidRPr="00A14C2D">
                <w:rPr>
                  <w:rFonts w:ascii="Arial" w:hAnsi="Arial" w:cs="Arial"/>
                  <w:b/>
                  <w:sz w:val="21"/>
                  <w:szCs w:val="22"/>
                </w:rPr>
                <w:t>21</w:t>
              </w:r>
              <w:r w:rsidRPr="00A14C2D">
                <w:rPr>
                  <w:rFonts w:ascii="Arial" w:hAnsi="Arial" w:cs="Arial"/>
                  <w:b/>
                  <w:sz w:val="21"/>
                  <w:szCs w:val="22"/>
                  <w:vertAlign w:val="superscript"/>
                </w:rPr>
                <w:t>st</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1" w:author="Qian Zhou" w:date="2016-12-15T09:50:00Z"/>
                <w:rFonts w:ascii="Arial" w:hAnsi="Arial" w:cs="Arial"/>
                <w:b w:val="0"/>
                <w:sz w:val="21"/>
                <w:szCs w:val="22"/>
                <w:lang w:eastAsia="zh-CN"/>
              </w:rPr>
            </w:pPr>
            <w:ins w:id="562" w:author="Qian Zhou" w:date="2016-12-15T09:50:00Z">
              <w:r w:rsidRPr="00A14C2D">
                <w:rPr>
                  <w:rFonts w:ascii="Arial" w:hAnsi="Arial" w:cs="Arial"/>
                  <w:b w:val="0"/>
                  <w:sz w:val="21"/>
                  <w:szCs w:val="22"/>
                  <w:lang w:eastAsia="zh-CN"/>
                </w:rPr>
                <w:t>Team Meeting -  worked with group on the UML classes both in client and server.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3"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4" w:author="Qian Zhou" w:date="2016-12-15T09:50:00Z"/>
                <w:rFonts w:ascii="Arial" w:hAnsi="Arial" w:cs="Arial"/>
                <w:b w:val="0"/>
                <w:sz w:val="21"/>
                <w:szCs w:val="22"/>
                <w:lang w:eastAsia="zh-CN"/>
              </w:rPr>
            </w:pPr>
            <w:ins w:id="565" w:author="Qian Zhou" w:date="2016-12-15T09:50:00Z">
              <w:r w:rsidRPr="00A14C2D">
                <w:rPr>
                  <w:rFonts w:ascii="Arial" w:hAnsi="Arial" w:cs="Arial"/>
                  <w:b w:val="0"/>
                  <w:sz w:val="21"/>
                  <w:szCs w:val="22"/>
                  <w:lang w:eastAsia="zh-CN"/>
                </w:rPr>
                <w:t>Team Meeting – Worked on the documentation.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7" w:author="Qian Zhou" w:date="2016-12-15T09:50:00Z"/>
                <w:rFonts w:ascii="Arial" w:hAnsi="Arial" w:cs="Arial"/>
                <w:b w:val="0"/>
                <w:sz w:val="21"/>
                <w:szCs w:val="22"/>
                <w:lang w:eastAsia="zh-CN"/>
              </w:rPr>
            </w:pPr>
            <w:ins w:id="568" w:author="Qian Zhou" w:date="2016-12-15T09:50:00Z">
              <w:r w:rsidRPr="00A14C2D">
                <w:rPr>
                  <w:rFonts w:ascii="Arial" w:hAnsi="Arial" w:cs="Arial"/>
                  <w:b w:val="0"/>
                  <w:sz w:val="21"/>
                  <w:szCs w:val="22"/>
                  <w:lang w:eastAsia="zh-CN"/>
                </w:rPr>
                <w:t xml:space="preserve">Create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 for different levels of the dungeon. </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69" w:author="Qian Zhou" w:date="2016-12-15T09:50:00Z"/>
                <w:rFonts w:ascii="Arial" w:hAnsi="Arial" w:cs="Arial"/>
                <w:b w:val="0"/>
                <w:sz w:val="21"/>
                <w:szCs w:val="22"/>
                <w:lang w:eastAsia="zh-CN"/>
              </w:rPr>
            </w:pPr>
            <w:ins w:id="570" w:author="Qian Zhou" w:date="2016-12-15T09:50:00Z">
              <w:r w:rsidRPr="00A14C2D">
                <w:rPr>
                  <w:rFonts w:ascii="Arial" w:hAnsi="Arial" w:cs="Arial"/>
                  <w:b w:val="0"/>
                  <w:sz w:val="21"/>
                  <w:szCs w:val="22"/>
                  <w:lang w:eastAsia="zh-CN"/>
                </w:rPr>
                <w:t xml:space="preserve">Create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 for the maps. Write the documentation about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files.</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71"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67"/>
          <w:ins w:id="572"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73" w:author="Qian Zhou" w:date="2016-12-15T09:50:00Z"/>
                <w:rFonts w:ascii="Arial" w:hAnsi="Arial" w:cs="Arial"/>
                <w:b/>
                <w:sz w:val="21"/>
                <w:szCs w:val="22"/>
              </w:rPr>
            </w:pPr>
            <w:ins w:id="574" w:author="Qian Zhou" w:date="2016-12-15T09:50:00Z">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75" w:author="Qian Zhou" w:date="2016-12-15T09:50:00Z"/>
                <w:rFonts w:ascii="Arial" w:hAnsi="Arial" w:cs="Arial"/>
                <w:b w:val="0"/>
                <w:sz w:val="21"/>
                <w:szCs w:val="22"/>
                <w:lang w:eastAsia="zh-CN"/>
              </w:rPr>
            </w:pPr>
            <w:ins w:id="576" w:author="Qian Zhou" w:date="2016-12-15T09:50:00Z">
              <w:r w:rsidRPr="00A14C2D">
                <w:rPr>
                  <w:rFonts w:ascii="Arial" w:hAnsi="Arial" w:cs="Arial"/>
                  <w:b w:val="0"/>
                  <w:sz w:val="21"/>
                  <w:szCs w:val="22"/>
                  <w:lang w:eastAsia="zh-CN"/>
                </w:rPr>
                <w:t xml:space="preserve">Team Meeting -  separate the tasks in next sprint, had a </w:t>
              </w:r>
              <w:r w:rsidRPr="00A14C2D">
                <w:rPr>
                  <w:rFonts w:ascii="Arial" w:hAnsi="Arial" w:cs="Arial"/>
                  <w:b w:val="0"/>
                  <w:sz w:val="21"/>
                  <w:szCs w:val="22"/>
                  <w:lang w:eastAsia="zh-CN"/>
                </w:rPr>
                <w:lastRenderedPageBreak/>
                <w:t xml:space="preserve">meeting with Julian. </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77" w:author="Qian Zhou" w:date="2016-12-15T09:50:00Z"/>
                <w:rFonts w:ascii="Arial" w:hAnsi="Arial" w:cs="Arial"/>
                <w:b w:val="0"/>
                <w:sz w:val="21"/>
                <w:szCs w:val="22"/>
                <w:lang w:eastAsia="zh-CN"/>
              </w:rPr>
            </w:pPr>
            <w:ins w:id="578" w:author="Qian Zhou" w:date="2016-12-15T09:50:00Z">
              <w:r w:rsidRPr="00A14C2D">
                <w:rPr>
                  <w:rFonts w:ascii="Arial" w:hAnsi="Arial" w:cs="Arial"/>
                  <w:b w:val="0"/>
                  <w:sz w:val="21"/>
                  <w:szCs w:val="22"/>
                  <w:lang w:eastAsia="zh-CN"/>
                </w:rPr>
                <w:t xml:space="preserve">Worked with Xiao on determining the final design of our maps and finished the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file.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79" w:author="Qian Zhou" w:date="2016-12-15T09:50:00Z"/>
                <w:rFonts w:ascii="Arial" w:hAnsi="Arial" w:cs="Arial"/>
                <w:b w:val="0"/>
                <w:sz w:val="21"/>
                <w:szCs w:val="22"/>
                <w:lang w:eastAsia="zh-CN"/>
              </w:rPr>
            </w:pPr>
            <w:ins w:id="580" w:author="Qian Zhou" w:date="2016-12-15T09:50:00Z">
              <w:r w:rsidRPr="00A14C2D">
                <w:rPr>
                  <w:rFonts w:ascii="Arial" w:hAnsi="Arial" w:cs="Arial"/>
                  <w:b w:val="0"/>
                  <w:sz w:val="21"/>
                  <w:szCs w:val="22"/>
                  <w:lang w:eastAsia="zh-CN"/>
                </w:rPr>
                <w:lastRenderedPageBreak/>
                <w:t>Create and add two classes - Map and Tile to the project.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81" w:author="Qian Zhou" w:date="2016-12-15T09:50:00Z"/>
                <w:rFonts w:ascii="Arial" w:hAnsi="Arial" w:cs="Arial"/>
                <w:b w:val="0"/>
                <w:sz w:val="21"/>
                <w:szCs w:val="22"/>
                <w:lang w:eastAsia="zh-CN"/>
              </w:rPr>
            </w:pPr>
            <w:ins w:id="582" w:author="Qian Zhou" w:date="2016-12-15T09:50:00Z">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Mattis</w:t>
              </w:r>
              <w:proofErr w:type="spellEnd"/>
              <w:r w:rsidRPr="00A14C2D">
                <w:rPr>
                  <w:rFonts w:ascii="Arial" w:hAnsi="Arial" w:cs="Arial"/>
                  <w:b w:val="0"/>
                  <w:sz w:val="21"/>
                  <w:szCs w:val="22"/>
                  <w:lang w:eastAsia="zh-CN"/>
                </w:rPr>
                <w:t xml:space="preserve"> to implement the </w:t>
              </w:r>
              <w:proofErr w:type="spellStart"/>
              <w:r w:rsidRPr="00A14C2D">
                <w:rPr>
                  <w:rFonts w:ascii="Arial" w:hAnsi="Arial" w:cs="Arial"/>
                  <w:b w:val="0"/>
                  <w:sz w:val="21"/>
                  <w:szCs w:val="22"/>
                  <w:lang w:eastAsia="zh-CN"/>
                </w:rPr>
                <w:t>IOservice</w:t>
              </w:r>
              <w:proofErr w:type="spellEnd"/>
              <w:r w:rsidRPr="00A14C2D">
                <w:rPr>
                  <w:rFonts w:ascii="Arial" w:hAnsi="Arial" w:cs="Arial"/>
                  <w:b w:val="0"/>
                  <w:sz w:val="21"/>
                  <w:szCs w:val="22"/>
                  <w:lang w:eastAsia="zh-CN"/>
                </w:rPr>
                <w:t xml:space="preserve">, add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Framework to </w:t>
              </w:r>
              <w:r w:rsidRPr="00A14C2D">
                <w:rPr>
                  <w:rFonts w:ascii="Arial" w:hAnsi="Arial" w:cs="Arial"/>
                  <w:b w:val="0"/>
                  <w:sz w:val="21"/>
                  <w:szCs w:val="22"/>
                  <w:lang w:eastAsia="zh-CN"/>
                </w:rPr>
                <w:lastRenderedPageBreak/>
                <w:t xml:space="preserve">project, start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service (including tests).</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83"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84" w:author="Qian Zhou" w:date="2016-12-15T09:50:00Z"/>
                <w:rFonts w:ascii="Arial" w:hAnsi="Arial" w:cs="Arial"/>
                <w:b w:val="0"/>
                <w:sz w:val="21"/>
                <w:szCs w:val="22"/>
                <w:lang w:eastAsia="zh-CN"/>
              </w:rPr>
            </w:pPr>
            <w:ins w:id="585" w:author="Qian Zhou" w:date="2016-12-15T09:50:00Z">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Mattis</w:t>
              </w:r>
              <w:proofErr w:type="spellEnd"/>
              <w:r w:rsidRPr="00A14C2D">
                <w:rPr>
                  <w:rFonts w:ascii="Arial" w:hAnsi="Arial" w:cs="Arial"/>
                  <w:b w:val="0"/>
                  <w:sz w:val="21"/>
                  <w:szCs w:val="22"/>
                  <w:lang w:eastAsia="zh-CN"/>
                </w:rPr>
                <w:t xml:space="preserve"> to implement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xml:space="preserve"> </w:t>
              </w:r>
              <w:r w:rsidRPr="00A14C2D">
                <w:rPr>
                  <w:rFonts w:ascii="Arial" w:hAnsi="Arial" w:cs="Arial"/>
                  <w:b w:val="0"/>
                  <w:sz w:val="21"/>
                  <w:szCs w:val="22"/>
                  <w:lang w:eastAsia="zh-CN"/>
                </w:rPr>
                <w:lastRenderedPageBreak/>
                <w:t xml:space="preserve">service (parse map </w:t>
              </w:r>
              <w:proofErr w:type="spellStart"/>
              <w:r w:rsidRPr="00A14C2D">
                <w:rPr>
                  <w:rFonts w:ascii="Arial" w:hAnsi="Arial" w:cs="Arial"/>
                  <w:b w:val="0"/>
                  <w:sz w:val="21"/>
                  <w:szCs w:val="22"/>
                  <w:lang w:eastAsia="zh-CN"/>
                </w:rPr>
                <w:t>Json</w:t>
              </w:r>
              <w:proofErr w:type="spellEnd"/>
              <w:r w:rsidRPr="00A14C2D">
                <w:rPr>
                  <w:rFonts w:ascii="Arial" w:hAnsi="Arial" w:cs="Arial"/>
                  <w:b w:val="0"/>
                  <w:sz w:val="21"/>
                  <w:szCs w:val="22"/>
                  <w:lang w:eastAsia="zh-CN"/>
                </w:rPr>
                <w:t>, Model map in code).</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86"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587" w:author="Qian Zhou" w:date="2016-12-15T09:50:00Z"/>
                <w:rFonts w:ascii="Arial" w:hAnsi="Arial" w:cs="Arial"/>
                <w:b w:val="0"/>
                <w:sz w:val="21"/>
                <w:szCs w:val="22"/>
              </w:rPr>
            </w:pPr>
          </w:p>
        </w:tc>
      </w:tr>
      <w:tr w:rsidR="00E84DF2" w:rsidRPr="00A14C2D" w:rsidTr="001A6BBD">
        <w:trPr>
          <w:trHeight w:val="258"/>
          <w:ins w:id="588"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589" w:author="Qian Zhou" w:date="2016-12-15T09:50:00Z"/>
                <w:rFonts w:ascii="Arial" w:hAnsi="Arial" w:cs="Arial"/>
                <w:b/>
                <w:sz w:val="21"/>
                <w:szCs w:val="22"/>
              </w:rPr>
            </w:pPr>
            <w:ins w:id="590" w:author="Qian Zhou" w:date="2016-12-15T09:50:00Z">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1" w:author="Qian Zhou" w:date="2016-12-15T09:50:00Z"/>
                <w:rFonts w:ascii="Arial" w:hAnsi="Arial" w:cs="Arial"/>
                <w:b w:val="0"/>
                <w:sz w:val="21"/>
                <w:szCs w:val="22"/>
                <w:lang w:eastAsia="zh-CN"/>
              </w:rPr>
            </w:pPr>
            <w:ins w:id="592" w:author="Qian Zhou" w:date="2016-12-15T09:50:00Z">
              <w:r w:rsidRPr="00A14C2D">
                <w:rPr>
                  <w:rFonts w:ascii="Arial" w:hAnsi="Arial" w:cs="Arial"/>
                  <w:b w:val="0"/>
                  <w:sz w:val="21"/>
                  <w:szCs w:val="22"/>
                  <w:lang w:eastAsia="zh-CN"/>
                </w:rPr>
                <w:t>Team Meeting – separate the tasks in Sprint 5.</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3"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4" w:author="Qian Zhou" w:date="2016-12-15T09:50:00Z"/>
                <w:rFonts w:ascii="Arial" w:hAnsi="Arial" w:cs="Arial"/>
                <w:b w:val="0"/>
                <w:sz w:val="21"/>
                <w:szCs w:val="22"/>
                <w:lang w:eastAsia="zh-CN"/>
              </w:rPr>
            </w:pPr>
            <w:ins w:id="595" w:author="Qian Zhou" w:date="2016-12-15T09:50:00Z">
              <w:r w:rsidRPr="00A14C2D">
                <w:rPr>
                  <w:rFonts w:ascii="Arial" w:hAnsi="Arial" w:cs="Arial"/>
                  <w:b w:val="0"/>
                  <w:sz w:val="21"/>
                  <w:szCs w:val="22"/>
                  <w:lang w:eastAsia="zh-CN"/>
                </w:rPr>
                <w:t xml:space="preserve">Worked with </w:t>
              </w:r>
              <w:proofErr w:type="spellStart"/>
              <w:r w:rsidRPr="00A14C2D">
                <w:rPr>
                  <w:rFonts w:ascii="Arial" w:hAnsi="Arial" w:cs="Arial"/>
                  <w:b w:val="0"/>
                  <w:sz w:val="21"/>
                  <w:szCs w:val="22"/>
                  <w:lang w:eastAsia="zh-CN"/>
                </w:rPr>
                <w:t>Tasos</w:t>
              </w:r>
              <w:proofErr w:type="spellEnd"/>
              <w:r w:rsidRPr="00A14C2D">
                <w:rPr>
                  <w:rFonts w:ascii="Arial" w:hAnsi="Arial" w:cs="Arial"/>
                  <w:b w:val="0"/>
                  <w:sz w:val="21"/>
                  <w:szCs w:val="22"/>
                  <w:lang w:eastAsia="zh-CN"/>
                </w:rPr>
                <w:t xml:space="preserve"> on the visibility in server.</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599"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8"/>
          <w:ins w:id="60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rPr>
                <w:ins w:id="601" w:author="Qian Zhou" w:date="2016-12-15T09:50:00Z"/>
                <w:rFonts w:ascii="Arial" w:hAnsi="Arial" w:cs="Arial"/>
                <w:b/>
                <w:sz w:val="21"/>
                <w:szCs w:val="22"/>
              </w:rPr>
            </w:pPr>
            <w:ins w:id="602" w:author="Qian Zhou" w:date="2016-12-15T09:50:00Z">
              <w:r w:rsidRPr="00A14C2D">
                <w:rPr>
                  <w:rFonts w:ascii="Arial" w:hAnsi="Arial" w:cs="Arial"/>
                  <w:b/>
                  <w:sz w:val="21"/>
                  <w:szCs w:val="22"/>
                </w:rPr>
                <w:t>12</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03" w:author="Qian Zhou" w:date="2016-12-15T09:50:00Z"/>
                <w:rFonts w:ascii="Arial" w:hAnsi="Arial" w:cs="Arial"/>
                <w:b w:val="0"/>
                <w:sz w:val="21"/>
                <w:szCs w:val="22"/>
                <w:lang w:eastAsia="zh-CN"/>
              </w:rPr>
            </w:pPr>
            <w:ins w:id="604" w:author="Qian Zhou" w:date="2016-12-15T09:50:00Z">
              <w:r w:rsidRPr="00A14C2D">
                <w:rPr>
                  <w:rFonts w:ascii="Arial" w:hAnsi="Arial" w:cs="Arial"/>
                  <w:b w:val="0"/>
                  <w:sz w:val="21"/>
                  <w:szCs w:val="22"/>
                  <w:lang w:eastAsia="zh-CN"/>
                </w:rPr>
                <w:t>Team Meeting – list the unfinished work both for codes and documentation, and arrange the tasks in the final week.</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05" w:author="Qian Zhou" w:date="2016-12-15T09:50:00Z"/>
                <w:rFonts w:ascii="Arial" w:hAnsi="Arial" w:cs="Arial"/>
                <w:b w:val="0"/>
                <w:sz w:val="21"/>
                <w:szCs w:val="22"/>
                <w:lang w:eastAsia="zh-CN"/>
              </w:rPr>
            </w:pPr>
            <w:ins w:id="606" w:author="Qian Zhou" w:date="2016-12-15T09:50:00Z">
              <w:r w:rsidRPr="00A14C2D">
                <w:rPr>
                  <w:rFonts w:ascii="Arial" w:hAnsi="Arial" w:cs="Arial"/>
                  <w:b w:val="0"/>
                  <w:sz w:val="21"/>
                  <w:szCs w:val="22"/>
                  <w:lang w:eastAsia="zh-CN"/>
                </w:rPr>
                <w:t xml:space="preserve">Worked on the interface part of the documentation. </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07" w:author="Qian Zhou" w:date="2016-12-15T09:50:00Z"/>
                <w:rFonts w:ascii="Arial" w:hAnsi="Arial" w:cs="Arial"/>
                <w:b w:val="0"/>
                <w:sz w:val="21"/>
                <w:szCs w:val="22"/>
                <w:lang w:eastAsia="zh-CN"/>
              </w:rPr>
            </w:pPr>
            <w:ins w:id="608" w:author="Qian Zhou" w:date="2016-12-15T09:50:00Z">
              <w:r w:rsidRPr="00A14C2D">
                <w:rPr>
                  <w:rFonts w:ascii="Arial" w:hAnsi="Arial" w:cs="Arial"/>
                  <w:b w:val="0"/>
                  <w:sz w:val="21"/>
                  <w:szCs w:val="22"/>
                  <w:lang w:eastAsia="zh-CN"/>
                </w:rPr>
                <w:t>Worked on the  documentation.</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0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10"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11"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12" w:author="Qian Zhou" w:date="2016-12-15T09:50:00Z"/>
                <w:rFonts w:ascii="Arial" w:hAnsi="Arial" w:cs="Arial"/>
                <w:b w:val="0"/>
                <w:sz w:val="21"/>
                <w:szCs w:val="22"/>
              </w:rPr>
            </w:pPr>
          </w:p>
        </w:tc>
      </w:tr>
    </w:tbl>
    <w:p w:rsidR="00E84DF2" w:rsidRPr="00A14C2D" w:rsidRDefault="00E84DF2" w:rsidP="00E84DF2">
      <w:pPr>
        <w:pStyle w:val="H1"/>
        <w:numPr>
          <w:ilvl w:val="0"/>
          <w:numId w:val="0"/>
        </w:numPr>
        <w:rPr>
          <w:ins w:id="613" w:author="Qian Zhou" w:date="2016-12-15T09:50:00Z"/>
        </w:rPr>
      </w:pPr>
    </w:p>
    <w:p w:rsidR="00E84DF2" w:rsidRPr="00A14C2D" w:rsidRDefault="00E84DF2" w:rsidP="00E84DF2">
      <w:pPr>
        <w:pStyle w:val="H2"/>
        <w:rPr>
          <w:ins w:id="614" w:author="Qian Zhou" w:date="2016-12-15T09:50:00Z"/>
        </w:rPr>
      </w:pPr>
      <w:ins w:id="615" w:author="Qian Zhou" w:date="2016-12-15T09:50:00Z">
        <w:r w:rsidRPr="00A14C2D">
          <w:t>Xiao:</w:t>
        </w:r>
      </w:ins>
    </w:p>
    <w:tbl>
      <w:tblPr>
        <w:tblStyle w:val="GridTable5Dark-Accent2"/>
        <w:tblW w:w="0" w:type="auto"/>
        <w:tblLook w:val="04A0" w:firstRow="1" w:lastRow="0" w:firstColumn="1" w:lastColumn="0" w:noHBand="0" w:noVBand="1"/>
      </w:tblPr>
      <w:tblGrid>
        <w:gridCol w:w="747"/>
        <w:gridCol w:w="3361"/>
        <w:gridCol w:w="2995"/>
        <w:gridCol w:w="2689"/>
        <w:gridCol w:w="1162"/>
        <w:gridCol w:w="847"/>
        <w:gridCol w:w="1169"/>
        <w:gridCol w:w="1250"/>
      </w:tblGrid>
      <w:tr w:rsidR="00E84DF2" w:rsidRPr="00A14C2D" w:rsidTr="001A6BBD">
        <w:trPr>
          <w:cnfStyle w:val="100000000000" w:firstRow="1" w:lastRow="0" w:firstColumn="0" w:lastColumn="0" w:oddVBand="0" w:evenVBand="0" w:oddHBand="0" w:evenHBand="0" w:firstRowFirstColumn="0" w:firstRowLastColumn="0" w:lastRowFirstColumn="0" w:lastRowLastColumn="0"/>
          <w:trHeight w:val="373"/>
          <w:ins w:id="616"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17" w:author="Qian Zhou" w:date="2016-12-15T09:50:00Z"/>
                <w:rFonts w:ascii="Arial" w:hAnsi="Arial" w:cs="Arial"/>
                <w:b/>
                <w:sz w:val="21"/>
                <w:szCs w:val="22"/>
              </w:rPr>
            </w:pPr>
            <w:ins w:id="618" w:author="Qian Zhou" w:date="2016-12-15T09:50:00Z">
              <w:r w:rsidRPr="00A14C2D">
                <w:rPr>
                  <w:rFonts w:ascii="Arial" w:hAnsi="Arial" w:cs="Arial"/>
                  <w:b/>
                  <w:sz w:val="21"/>
                  <w:szCs w:val="22"/>
                </w:rPr>
                <w:t>Date</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19" w:author="Qian Zhou" w:date="2016-12-15T09:50:00Z"/>
                <w:rFonts w:ascii="Arial" w:hAnsi="Arial" w:cs="Arial"/>
                <w:b/>
                <w:sz w:val="21"/>
                <w:szCs w:val="22"/>
              </w:rPr>
            </w:pPr>
            <w:ins w:id="620" w:author="Qian Zhou" w:date="2016-12-15T09:50:00Z">
              <w:r w:rsidRPr="00A14C2D">
                <w:rPr>
                  <w:rFonts w:ascii="Arial" w:hAnsi="Arial" w:cs="Arial"/>
                  <w:b/>
                  <w:sz w:val="21"/>
                  <w:szCs w:val="22"/>
                </w:rPr>
                <w:t>Monday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21" w:author="Qian Zhou" w:date="2016-12-15T09:50:00Z"/>
                <w:rFonts w:ascii="Arial" w:hAnsi="Arial" w:cs="Arial"/>
                <w:b/>
                <w:sz w:val="21"/>
                <w:szCs w:val="22"/>
              </w:rPr>
            </w:pPr>
            <w:ins w:id="622" w:author="Qian Zhou" w:date="2016-12-15T09:50:00Z">
              <w:r w:rsidRPr="00A14C2D">
                <w:rPr>
                  <w:rFonts w:ascii="Arial" w:hAnsi="Arial" w:cs="Arial"/>
                  <w:b/>
                  <w:sz w:val="21"/>
                  <w:szCs w:val="22"/>
                </w:rPr>
                <w:t>Tuesday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23" w:author="Qian Zhou" w:date="2016-12-15T09:50:00Z"/>
                <w:rFonts w:ascii="Arial" w:hAnsi="Arial" w:cs="Arial"/>
                <w:b/>
                <w:sz w:val="21"/>
                <w:szCs w:val="22"/>
              </w:rPr>
            </w:pPr>
            <w:ins w:id="624" w:author="Qian Zhou" w:date="2016-12-15T09:50:00Z">
              <w:r w:rsidRPr="00A14C2D">
                <w:rPr>
                  <w:rFonts w:ascii="Arial" w:hAnsi="Arial" w:cs="Arial"/>
                  <w:b/>
                  <w:sz w:val="21"/>
                  <w:szCs w:val="22"/>
                </w:rPr>
                <w:t>Wednesday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25" w:author="Qian Zhou" w:date="2016-12-15T09:50:00Z"/>
                <w:rFonts w:ascii="Arial" w:hAnsi="Arial" w:cs="Arial"/>
                <w:b/>
                <w:sz w:val="21"/>
                <w:szCs w:val="22"/>
              </w:rPr>
            </w:pPr>
            <w:ins w:id="626" w:author="Qian Zhou" w:date="2016-12-15T09:50:00Z">
              <w:r w:rsidRPr="00A14C2D">
                <w:rPr>
                  <w:rFonts w:ascii="Arial" w:hAnsi="Arial" w:cs="Arial"/>
                  <w:b/>
                  <w:sz w:val="21"/>
                  <w:szCs w:val="22"/>
                </w:rPr>
                <w:t>Thursday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27" w:author="Qian Zhou" w:date="2016-12-15T09:50:00Z"/>
                <w:rFonts w:ascii="Arial" w:hAnsi="Arial" w:cs="Arial"/>
                <w:b/>
                <w:sz w:val="21"/>
                <w:szCs w:val="22"/>
              </w:rPr>
            </w:pPr>
            <w:ins w:id="628" w:author="Qian Zhou" w:date="2016-12-15T09:50:00Z">
              <w:r w:rsidRPr="00A14C2D">
                <w:rPr>
                  <w:rFonts w:ascii="Arial" w:hAnsi="Arial" w:cs="Arial"/>
                  <w:b/>
                  <w:sz w:val="21"/>
                  <w:szCs w:val="22"/>
                </w:rPr>
                <w:t>Friday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29" w:author="Qian Zhou" w:date="2016-12-15T09:50:00Z"/>
                <w:rFonts w:ascii="Arial" w:hAnsi="Arial" w:cs="Arial"/>
                <w:b/>
                <w:sz w:val="21"/>
                <w:szCs w:val="22"/>
              </w:rPr>
            </w:pPr>
            <w:ins w:id="630" w:author="Qian Zhou" w:date="2016-12-15T09:50:00Z">
              <w:r w:rsidRPr="00A14C2D">
                <w:rPr>
                  <w:rFonts w:ascii="Arial" w:hAnsi="Arial" w:cs="Arial"/>
                  <w:b/>
                  <w:sz w:val="21"/>
                  <w:szCs w:val="22"/>
                </w:rPr>
                <w:t>Saturday</w:t>
              </w:r>
            </w:ins>
          </w:p>
        </w:tc>
        <w:tc>
          <w:tcPr>
            <w:tcW w:w="0" w:type="auto"/>
          </w:tcPr>
          <w:p w:rsidR="00E84DF2" w:rsidRPr="00A14C2D" w:rsidRDefault="00E84DF2" w:rsidP="00F721D4">
            <w:pPr>
              <w:jc w:val="center"/>
              <w:cnfStyle w:val="100000000000" w:firstRow="1" w:lastRow="0" w:firstColumn="0" w:lastColumn="0" w:oddVBand="0" w:evenVBand="0" w:oddHBand="0" w:evenHBand="0" w:firstRowFirstColumn="0" w:firstRowLastColumn="0" w:lastRowFirstColumn="0" w:lastRowLastColumn="0"/>
              <w:rPr>
                <w:ins w:id="631" w:author="Qian Zhou" w:date="2016-12-15T09:50:00Z"/>
                <w:rFonts w:ascii="Arial" w:hAnsi="Arial" w:cs="Arial"/>
                <w:b/>
                <w:sz w:val="21"/>
                <w:szCs w:val="22"/>
              </w:rPr>
            </w:pPr>
            <w:ins w:id="632" w:author="Qian Zhou" w:date="2016-12-15T09:50:00Z">
              <w:r w:rsidRPr="00A14C2D">
                <w:rPr>
                  <w:rFonts w:ascii="Arial" w:hAnsi="Arial" w:cs="Arial"/>
                  <w:b/>
                  <w:sz w:val="21"/>
                  <w:szCs w:val="22"/>
                </w:rPr>
                <w:t>Sunday</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440"/>
          <w:ins w:id="633"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34" w:author="Qian Zhou" w:date="2016-12-15T09:50:00Z"/>
                <w:rFonts w:ascii="Arial" w:hAnsi="Arial" w:cs="Arial"/>
                <w:b/>
                <w:sz w:val="21"/>
                <w:szCs w:val="22"/>
              </w:rPr>
            </w:pPr>
            <w:ins w:id="635" w:author="Qian Zhou" w:date="2016-12-15T09:50:00Z">
              <w:r w:rsidRPr="00A14C2D">
                <w:rPr>
                  <w:rFonts w:ascii="Arial" w:hAnsi="Arial" w:cs="Arial"/>
                  <w:b/>
                  <w:sz w:val="21"/>
                  <w:szCs w:val="22"/>
                </w:rPr>
                <w:t>31</w:t>
              </w:r>
              <w:r w:rsidRPr="00A14C2D">
                <w:rPr>
                  <w:rFonts w:ascii="Arial" w:hAnsi="Arial" w:cs="Arial"/>
                  <w:b/>
                  <w:sz w:val="21"/>
                  <w:szCs w:val="22"/>
                  <w:vertAlign w:val="superscript"/>
                </w:rPr>
                <w:t xml:space="preserve">s </w:t>
              </w:r>
              <w:r w:rsidRPr="00A14C2D">
                <w:rPr>
                  <w:rFonts w:ascii="Arial" w:hAnsi="Arial" w:cs="Arial"/>
                  <w:b/>
                  <w:sz w:val="21"/>
                  <w:szCs w:val="22"/>
                </w:rPr>
                <w:t>Oct</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36" w:author="Qian Zhou" w:date="2016-12-15T09:50:00Z"/>
                <w:rFonts w:ascii="Arial" w:hAnsi="Arial" w:cs="Arial"/>
                <w:b w:val="0"/>
                <w:sz w:val="21"/>
                <w:szCs w:val="22"/>
              </w:rPr>
            </w:pPr>
            <w:ins w:id="637" w:author="Qian Zhou" w:date="2016-12-15T09:50:00Z">
              <w:r w:rsidRPr="00A14C2D">
                <w:rPr>
                  <w:rFonts w:ascii="Arial" w:hAnsi="Arial" w:cs="Arial"/>
                  <w:b w:val="0"/>
                  <w:sz w:val="21"/>
                  <w:szCs w:val="22"/>
                </w:rPr>
                <w:t>Team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3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39" w:author="Qian Zhou" w:date="2016-12-15T09:50:00Z"/>
                <w:rFonts w:ascii="Arial" w:hAnsi="Arial" w:cs="Arial"/>
                <w:b w:val="0"/>
                <w:sz w:val="21"/>
                <w:szCs w:val="22"/>
              </w:rPr>
            </w:pPr>
            <w:ins w:id="640" w:author="Qian Zhou" w:date="2016-12-15T09:50:00Z">
              <w:r w:rsidRPr="00A14C2D">
                <w:rPr>
                  <w:rFonts w:ascii="Arial" w:hAnsi="Arial" w:cs="Arial"/>
                  <w:b w:val="0"/>
                  <w:sz w:val="21"/>
                  <w:szCs w:val="22"/>
                </w:rPr>
                <w:t>Team Meeting</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41"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4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43"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44" w:author="Qian Zhou" w:date="2016-12-15T09:50:00Z"/>
                <w:rFonts w:ascii="Arial" w:hAnsi="Arial" w:cs="Arial"/>
                <w:b w:val="0"/>
                <w:sz w:val="21"/>
                <w:szCs w:val="22"/>
              </w:rPr>
            </w:pPr>
          </w:p>
        </w:tc>
      </w:tr>
      <w:tr w:rsidR="00E84DF2" w:rsidRPr="00A14C2D" w:rsidTr="001A6BBD">
        <w:trPr>
          <w:trHeight w:val="2613"/>
          <w:ins w:id="645"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46" w:author="Qian Zhou" w:date="2016-12-15T09:50:00Z"/>
                <w:rFonts w:ascii="Arial" w:hAnsi="Arial" w:cs="Arial"/>
                <w:b/>
                <w:sz w:val="21"/>
                <w:szCs w:val="22"/>
              </w:rPr>
            </w:pPr>
            <w:ins w:id="647" w:author="Qian Zhou" w:date="2016-12-15T09:50:00Z">
              <w:r w:rsidRPr="00A14C2D">
                <w:rPr>
                  <w:rFonts w:ascii="Arial" w:hAnsi="Arial" w:cs="Arial"/>
                  <w:b/>
                  <w:sz w:val="21"/>
                  <w:szCs w:val="22"/>
                </w:rPr>
                <w:t>7</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48" w:author="Qian Zhou" w:date="2016-12-15T09:50:00Z"/>
                <w:rFonts w:ascii="Arial" w:hAnsi="Arial" w:cs="Arial"/>
                <w:b w:val="0"/>
                <w:sz w:val="21"/>
                <w:szCs w:val="22"/>
              </w:rPr>
            </w:pPr>
            <w:ins w:id="649" w:author="Qian Zhou" w:date="2016-12-15T09:50:00Z">
              <w:r w:rsidRPr="00A14C2D">
                <w:rPr>
                  <w:rFonts w:ascii="Arial" w:hAnsi="Arial" w:cs="Arial"/>
                  <w:b w:val="0"/>
                  <w:sz w:val="21"/>
                  <w:szCs w:val="22"/>
                </w:rPr>
                <w:t>Team Meeting (sprint 1)</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0" w:author="Qian Zhou" w:date="2016-12-15T09:50:00Z"/>
                <w:rFonts w:ascii="Arial" w:hAnsi="Arial" w:cs="Arial"/>
                <w:b w:val="0"/>
                <w:sz w:val="21"/>
                <w:szCs w:val="22"/>
              </w:rPr>
            </w:pPr>
            <w:ins w:id="651" w:author="Qian Zhou" w:date="2016-12-15T09:50:00Z">
              <w:r w:rsidRPr="00A14C2D">
                <w:rPr>
                  <w:rFonts w:ascii="Arial" w:hAnsi="Arial" w:cs="Arial"/>
                  <w:b w:val="0"/>
                  <w:sz w:val="21"/>
                  <w:szCs w:val="22"/>
                </w:rPr>
                <w:t>I worked on a use case with Qian about log</w:t>
              </w:r>
              <w:r w:rsidRPr="00A14C2D">
                <w:rPr>
                  <w:rFonts w:ascii="Arial" w:hAnsi="Arial" w:cs="Arial"/>
                  <w:b w:val="0"/>
                  <w:sz w:val="21"/>
                  <w:szCs w:val="22"/>
                  <w:lang w:eastAsia="zh-CN"/>
                </w:rPr>
                <w:t xml:space="preserve"> in and menu design </w:t>
              </w:r>
              <w:r w:rsidRPr="00A14C2D">
                <w:rPr>
                  <w:rFonts w:ascii="Arial" w:hAnsi="Arial" w:cs="Arial"/>
                  <w:b w:val="0"/>
                  <w:sz w:val="21"/>
                  <w:szCs w:val="22"/>
                </w:rPr>
                <w:t>in the dungeon.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2" w:author="Qian Zhou" w:date="2016-12-15T09:50:00Z"/>
                <w:rFonts w:ascii="Arial" w:hAnsi="Arial" w:cs="Arial"/>
                <w:b w:val="0"/>
                <w:sz w:val="21"/>
                <w:szCs w:val="22"/>
              </w:rPr>
            </w:pPr>
            <w:ins w:id="653" w:author="Qian Zhou" w:date="2016-12-15T09:50:00Z">
              <w:r w:rsidRPr="00A14C2D">
                <w:rPr>
                  <w:rFonts w:ascii="Arial" w:hAnsi="Arial" w:cs="Arial"/>
                  <w:b w:val="0"/>
                  <w:sz w:val="21"/>
                  <w:szCs w:val="22"/>
                </w:rPr>
                <w:t>Team Meeting (use cases, CRC)</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4" w:author="Qian Zhou" w:date="2016-12-15T09:50:00Z"/>
                <w:rFonts w:ascii="Arial" w:hAnsi="Arial" w:cs="Arial"/>
                <w:b w:val="0"/>
                <w:sz w:val="21"/>
                <w:szCs w:val="22"/>
              </w:rPr>
            </w:pPr>
            <w:ins w:id="655" w:author="Qian Zhou" w:date="2016-12-15T09:50:00Z">
              <w:r w:rsidRPr="00A14C2D">
                <w:rPr>
                  <w:rFonts w:ascii="Arial" w:hAnsi="Arial" w:cs="Arial"/>
                  <w:b w:val="0"/>
                  <w:sz w:val="21"/>
                  <w:szCs w:val="22"/>
                </w:rPr>
                <w:t>(I took the Meeting Minutes)</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59"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1493"/>
          <w:ins w:id="66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61" w:author="Qian Zhou" w:date="2016-12-15T09:50:00Z"/>
                <w:rFonts w:ascii="Arial" w:hAnsi="Arial" w:cs="Arial"/>
                <w:b/>
                <w:sz w:val="21"/>
                <w:szCs w:val="22"/>
              </w:rPr>
            </w:pPr>
            <w:ins w:id="662" w:author="Qian Zhou" w:date="2016-12-15T09:50:00Z">
              <w:r w:rsidRPr="00A14C2D">
                <w:rPr>
                  <w:rFonts w:ascii="Arial" w:hAnsi="Arial" w:cs="Arial"/>
                  <w:b/>
                  <w:sz w:val="21"/>
                  <w:szCs w:val="22"/>
                </w:rPr>
                <w:t>14</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63" w:author="Qian Zhou" w:date="2016-12-15T09:50:00Z"/>
                <w:rFonts w:ascii="Arial" w:hAnsi="Arial" w:cs="Arial"/>
                <w:b w:val="0"/>
                <w:sz w:val="21"/>
                <w:szCs w:val="22"/>
                <w:lang w:eastAsia="zh-CN"/>
              </w:rPr>
            </w:pPr>
            <w:ins w:id="664" w:author="Qian Zhou" w:date="2016-12-15T09:50:00Z">
              <w:r w:rsidRPr="00A14C2D">
                <w:rPr>
                  <w:rFonts w:ascii="Arial" w:hAnsi="Arial" w:cs="Arial"/>
                  <w:b w:val="0"/>
                  <w:sz w:val="21"/>
                  <w:szCs w:val="22"/>
                </w:rPr>
                <w:t>Team Meeting (</w:t>
              </w:r>
              <w:r w:rsidRPr="00A14C2D">
                <w:rPr>
                  <w:rFonts w:ascii="Arial" w:hAnsi="Arial" w:cs="Arial"/>
                  <w:b w:val="0"/>
                  <w:sz w:val="21"/>
                  <w:szCs w:val="22"/>
                  <w:lang w:eastAsia="zh-CN"/>
                </w:rPr>
                <w:t xml:space="preserve">the rest of </w:t>
              </w:r>
              <w:r w:rsidRPr="00A14C2D">
                <w:rPr>
                  <w:rFonts w:ascii="Arial" w:hAnsi="Arial" w:cs="Arial"/>
                  <w:b w:val="0"/>
                  <w:sz w:val="21"/>
                  <w:szCs w:val="22"/>
                </w:rPr>
                <w:t>CRC)</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65" w:author="Qian Zhou" w:date="2016-12-15T09:50:00Z"/>
                <w:rFonts w:ascii="Arial" w:hAnsi="Arial" w:cs="Arial"/>
                <w:b w:val="0"/>
                <w:sz w:val="21"/>
                <w:szCs w:val="22"/>
                <w:lang w:eastAsia="zh-CN"/>
              </w:rPr>
            </w:pPr>
            <w:ins w:id="666" w:author="Qian Zhou" w:date="2016-12-15T09:50:00Z">
              <w:r w:rsidRPr="00A14C2D">
                <w:rPr>
                  <w:rFonts w:ascii="Arial" w:hAnsi="Arial" w:cs="Arial"/>
                  <w:b w:val="0"/>
                  <w:sz w:val="21"/>
                  <w:szCs w:val="22"/>
                </w:rPr>
                <w:t>(sprint 2)</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6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68" w:author="Qian Zhou" w:date="2016-12-15T09:50:00Z"/>
                <w:rFonts w:ascii="Arial" w:hAnsi="Arial" w:cs="Arial"/>
                <w:b w:val="0"/>
                <w:sz w:val="21"/>
                <w:szCs w:val="22"/>
              </w:rPr>
            </w:pPr>
            <w:ins w:id="669" w:author="Qian Zhou" w:date="2016-12-15T09:50:00Z">
              <w:r w:rsidRPr="00A14C2D">
                <w:rPr>
                  <w:rFonts w:ascii="Arial" w:hAnsi="Arial" w:cs="Arial"/>
                  <w:b w:val="0"/>
                  <w:sz w:val="21"/>
                  <w:szCs w:val="22"/>
                </w:rPr>
                <w:t>Team Meeting (Task estimation)</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70"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71"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72"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73" w:author="Qian Zhou" w:date="2016-12-15T09:50:00Z"/>
                <w:rFonts w:ascii="Arial" w:hAnsi="Arial" w:cs="Arial"/>
                <w:b w:val="0"/>
                <w:sz w:val="21"/>
                <w:szCs w:val="22"/>
              </w:rPr>
            </w:pPr>
          </w:p>
        </w:tc>
      </w:tr>
      <w:tr w:rsidR="00E84DF2" w:rsidRPr="00A14C2D" w:rsidTr="001A6BBD">
        <w:trPr>
          <w:trHeight w:val="2548"/>
          <w:ins w:id="674"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75" w:author="Qian Zhou" w:date="2016-12-15T09:50:00Z"/>
                <w:rFonts w:ascii="Arial" w:hAnsi="Arial" w:cs="Arial"/>
                <w:b/>
                <w:sz w:val="21"/>
                <w:szCs w:val="22"/>
              </w:rPr>
            </w:pPr>
            <w:ins w:id="676" w:author="Qian Zhou" w:date="2016-12-15T09:50:00Z">
              <w:r w:rsidRPr="00A14C2D">
                <w:rPr>
                  <w:rFonts w:ascii="Arial" w:hAnsi="Arial" w:cs="Arial"/>
                  <w:b/>
                  <w:sz w:val="21"/>
                  <w:szCs w:val="22"/>
                </w:rPr>
                <w:lastRenderedPageBreak/>
                <w:t>21</w:t>
              </w:r>
              <w:r w:rsidRPr="00A14C2D">
                <w:rPr>
                  <w:rFonts w:ascii="Arial" w:hAnsi="Arial" w:cs="Arial"/>
                  <w:b/>
                  <w:sz w:val="21"/>
                  <w:szCs w:val="22"/>
                  <w:vertAlign w:val="superscript"/>
                </w:rPr>
                <w:t>st</w:t>
              </w:r>
              <w:r w:rsidRPr="00A14C2D">
                <w:rPr>
                  <w:rFonts w:ascii="Arial" w:hAnsi="Arial" w:cs="Arial"/>
                  <w:b/>
                  <w:sz w:val="21"/>
                  <w:szCs w:val="22"/>
                </w:rPr>
                <w:t xml:space="preserve"> Nov</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77" w:author="Qian Zhou" w:date="2016-12-15T09:50:00Z"/>
                <w:rFonts w:ascii="Arial" w:hAnsi="Arial" w:cs="Arial"/>
                <w:b w:val="0"/>
                <w:sz w:val="21"/>
                <w:szCs w:val="22"/>
                <w:lang w:eastAsia="zh-CN"/>
              </w:rPr>
            </w:pPr>
            <w:ins w:id="678" w:author="Qian Zhou" w:date="2016-12-15T09:50:00Z">
              <w:r w:rsidRPr="00A14C2D">
                <w:rPr>
                  <w:rFonts w:ascii="Arial" w:hAnsi="Arial" w:cs="Arial"/>
                  <w:b w:val="0"/>
                  <w:sz w:val="21"/>
                  <w:szCs w:val="22"/>
                </w:rPr>
                <w:t>Team Meeting (</w:t>
              </w:r>
              <w:r w:rsidRPr="00A14C2D">
                <w:rPr>
                  <w:rFonts w:ascii="Arial" w:hAnsi="Arial" w:cs="Arial"/>
                  <w:b w:val="0"/>
                  <w:sz w:val="21"/>
                  <w:szCs w:val="22"/>
                  <w:lang w:eastAsia="zh-CN"/>
                </w:rPr>
                <w:t>UML, Diagram</w:t>
              </w:r>
              <w:r w:rsidRPr="00A14C2D">
                <w:rPr>
                  <w:rFonts w:ascii="Arial" w:hAnsi="Arial" w:cs="Arial"/>
                  <w:b w:val="0"/>
                  <w:sz w:val="21"/>
                  <w:szCs w:val="22"/>
                </w:rPr>
                <w:t>)</w:t>
              </w:r>
            </w:ins>
          </w:p>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79" w:author="Qian Zhou" w:date="2016-12-15T09:50:00Z"/>
                <w:rFonts w:ascii="Arial" w:hAnsi="Arial" w:cs="Arial"/>
                <w:b w:val="0"/>
                <w:sz w:val="21"/>
                <w:szCs w:val="22"/>
                <w:lang w:eastAsia="zh-CN"/>
              </w:rPr>
            </w:pPr>
            <w:ins w:id="680" w:author="Qian Zhou" w:date="2016-12-15T09:50:00Z">
              <w:r w:rsidRPr="00A14C2D">
                <w:rPr>
                  <w:rFonts w:ascii="Arial" w:hAnsi="Arial" w:cs="Arial"/>
                  <w:b w:val="0"/>
                  <w:sz w:val="21"/>
                  <w:szCs w:val="22"/>
                </w:rPr>
                <w:t>(sprint 3)</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1"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2" w:author="Qian Zhou" w:date="2016-12-15T09:50:00Z"/>
                <w:rFonts w:ascii="Arial" w:hAnsi="Arial" w:cs="Arial"/>
                <w:b w:val="0"/>
                <w:sz w:val="21"/>
                <w:szCs w:val="22"/>
                <w:lang w:eastAsia="zh-CN"/>
              </w:rPr>
            </w:pPr>
            <w:ins w:id="683" w:author="Qian Zhou" w:date="2016-12-15T09:50:00Z">
              <w:r w:rsidRPr="00A14C2D">
                <w:rPr>
                  <w:rFonts w:ascii="Arial" w:hAnsi="Arial" w:cs="Arial"/>
                  <w:b w:val="0"/>
                  <w:sz w:val="21"/>
                  <w:szCs w:val="22"/>
                </w:rPr>
                <w:t>Team Meeting (</w:t>
              </w:r>
              <w:r w:rsidRPr="00A14C2D">
                <w:rPr>
                  <w:rFonts w:ascii="Arial" w:hAnsi="Arial" w:cs="Arial"/>
                  <w:b w:val="0"/>
                  <w:sz w:val="21"/>
                  <w:szCs w:val="22"/>
                  <w:lang w:eastAsia="zh-CN"/>
                </w:rPr>
                <w:t>Client UML, Diagram, documentation tasks distribution</w:t>
              </w:r>
              <w:r w:rsidRPr="00A14C2D">
                <w:rPr>
                  <w:rFonts w:ascii="Arial" w:hAnsi="Arial" w:cs="Arial"/>
                  <w:b w:val="0"/>
                  <w:sz w:val="21"/>
                  <w:szCs w:val="22"/>
                </w:rPr>
                <w:t>)</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4"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6" w:author="Qian Zhou" w:date="2016-12-15T09:50:00Z"/>
                <w:rFonts w:ascii="Arial" w:hAnsi="Arial" w:cs="Arial"/>
                <w:b w:val="0"/>
                <w:sz w:val="21"/>
                <w:szCs w:val="22"/>
                <w:lang w:eastAsia="zh-CN"/>
              </w:rPr>
            </w:pPr>
            <w:ins w:id="687" w:author="Qian Zhou" w:date="2016-12-15T09:50:00Z">
              <w:r w:rsidRPr="00A14C2D">
                <w:rPr>
                  <w:rFonts w:ascii="Arial" w:hAnsi="Arial" w:cs="Arial"/>
                  <w:b w:val="0"/>
                  <w:sz w:val="21"/>
                  <w:szCs w:val="22"/>
                </w:rPr>
                <w:t xml:space="preserve">Learn </w:t>
              </w:r>
              <w:r w:rsidRPr="00A14C2D">
                <w:rPr>
                  <w:rFonts w:ascii="Arial" w:hAnsi="Arial" w:cs="Arial"/>
                  <w:b w:val="0"/>
                  <w:sz w:val="21"/>
                  <w:szCs w:val="22"/>
                  <w:lang w:eastAsia="zh-CN"/>
                </w:rPr>
                <w:t>JSON</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688" w:author="Qian Zhou" w:date="2016-12-15T09:50:00Z"/>
                <w:rFonts w:ascii="Arial" w:hAnsi="Arial" w:cs="Arial"/>
                <w:b w:val="0"/>
                <w:sz w:val="21"/>
                <w:szCs w:val="22"/>
                <w:lang w:eastAsia="zh-CN"/>
              </w:rPr>
            </w:pPr>
            <w:ins w:id="689" w:author="Qian Zhou" w:date="2016-12-15T09:50:00Z">
              <w:r w:rsidRPr="00A14C2D">
                <w:rPr>
                  <w:rFonts w:ascii="Arial" w:hAnsi="Arial" w:cs="Arial"/>
                  <w:b w:val="0"/>
                  <w:sz w:val="21"/>
                  <w:szCs w:val="22"/>
                </w:rPr>
                <w:t xml:space="preserve">Dungeon </w:t>
              </w:r>
              <w:r w:rsidRPr="00A14C2D">
                <w:rPr>
                  <w:rFonts w:ascii="Arial" w:hAnsi="Arial" w:cs="Arial"/>
                  <w:b w:val="0"/>
                  <w:sz w:val="21"/>
                  <w:szCs w:val="22"/>
                  <w:lang w:eastAsia="zh-CN"/>
                </w:rPr>
                <w:t>interface</w:t>
              </w:r>
            </w:ins>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2548"/>
          <w:ins w:id="69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691" w:author="Qian Zhou" w:date="2016-12-15T09:50:00Z"/>
                <w:rFonts w:ascii="Arial" w:hAnsi="Arial" w:cs="Arial"/>
                <w:b/>
                <w:sz w:val="21"/>
                <w:szCs w:val="22"/>
              </w:rPr>
            </w:pPr>
            <w:ins w:id="692" w:author="Qian Zhou" w:date="2016-12-15T09:50:00Z">
              <w:r w:rsidRPr="00A14C2D">
                <w:rPr>
                  <w:rFonts w:ascii="Arial" w:hAnsi="Arial" w:cs="Arial"/>
                  <w:b/>
                  <w:sz w:val="21"/>
                  <w:szCs w:val="22"/>
                </w:rPr>
                <w:t>28</w:t>
              </w:r>
              <w:r w:rsidRPr="00A14C2D">
                <w:rPr>
                  <w:rFonts w:ascii="Arial" w:hAnsi="Arial" w:cs="Arial"/>
                  <w:b/>
                  <w:sz w:val="21"/>
                  <w:szCs w:val="22"/>
                  <w:vertAlign w:val="superscript"/>
                </w:rPr>
                <w:t>th</w:t>
              </w:r>
              <w:r w:rsidRPr="00A14C2D">
                <w:rPr>
                  <w:rFonts w:ascii="Arial" w:hAnsi="Arial" w:cs="Arial"/>
                  <w:b/>
                  <w:sz w:val="21"/>
                  <w:szCs w:val="22"/>
                </w:rPr>
                <w:t xml:space="preserve"> Nov</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93" w:author="Qian Zhou" w:date="2016-12-15T09:50:00Z"/>
                <w:rFonts w:ascii="Arial" w:hAnsi="Arial" w:cs="Arial"/>
                <w:b w:val="0"/>
                <w:sz w:val="21"/>
                <w:szCs w:val="22"/>
                <w:lang w:eastAsia="zh-CN"/>
              </w:rPr>
            </w:pPr>
            <w:ins w:id="694" w:author="Qian Zhou" w:date="2016-12-15T09:50:00Z">
              <w:r w:rsidRPr="00A14C2D">
                <w:rPr>
                  <w:rFonts w:ascii="Arial" w:hAnsi="Arial" w:cs="Arial"/>
                  <w:b w:val="0"/>
                  <w:sz w:val="21"/>
                  <w:szCs w:val="22"/>
                  <w:lang w:eastAsia="zh-CN"/>
                </w:rPr>
                <w:t>Team Meeting</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95" w:author="Qian Zhou" w:date="2016-12-15T09:50:00Z"/>
                <w:rFonts w:ascii="Arial" w:hAnsi="Arial" w:cs="Arial"/>
                <w:b w:val="0"/>
                <w:sz w:val="21"/>
                <w:szCs w:val="22"/>
                <w:lang w:eastAsia="zh-CN"/>
              </w:rPr>
            </w:pPr>
            <w:ins w:id="696" w:author="Qian Zhou" w:date="2016-12-15T09:50:00Z">
              <w:r w:rsidRPr="00A14C2D">
                <w:rPr>
                  <w:rFonts w:ascii="Arial" w:hAnsi="Arial" w:cs="Arial"/>
                  <w:b w:val="0"/>
                  <w:sz w:val="21"/>
                  <w:szCs w:val="22"/>
                  <w:lang w:eastAsia="zh-CN"/>
                </w:rPr>
                <w:t xml:space="preserve">Create </w:t>
              </w:r>
              <w:r w:rsidRPr="00A14C2D">
                <w:rPr>
                  <w:rFonts w:ascii="Arial" w:hAnsi="Arial" w:cs="Arial"/>
                  <w:b w:val="0"/>
                  <w:sz w:val="21"/>
                  <w:szCs w:val="22"/>
                </w:rPr>
                <w:t>JSON file</w:t>
              </w:r>
              <w:r w:rsidRPr="00A14C2D">
                <w:rPr>
                  <w:rFonts w:ascii="Arial" w:hAnsi="Arial" w:cs="Arial"/>
                  <w:b w:val="0"/>
                  <w:sz w:val="21"/>
                  <w:szCs w:val="22"/>
                  <w:lang w:eastAsia="zh-CN"/>
                </w:rPr>
                <w:t xml:space="preserve"> about the interface of Dungeon(Qian)</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97" w:author="Qian Zhou" w:date="2016-12-15T09:50:00Z"/>
                <w:rFonts w:ascii="Arial" w:hAnsi="Arial" w:cs="Arial"/>
                <w:b w:val="0"/>
                <w:sz w:val="21"/>
                <w:szCs w:val="22"/>
                <w:lang w:eastAsia="zh-CN"/>
              </w:rPr>
            </w:pPr>
            <w:ins w:id="698" w:author="Qian Zhou" w:date="2016-12-15T09:50:00Z">
              <w:r w:rsidRPr="00A14C2D">
                <w:rPr>
                  <w:rFonts w:ascii="Arial" w:hAnsi="Arial" w:cs="Arial"/>
                  <w:b w:val="0"/>
                  <w:sz w:val="21"/>
                  <w:szCs w:val="22"/>
                </w:rPr>
                <w:t>(sprint 4)</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699"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0" w:author="Qian Zhou" w:date="2016-12-15T09:50:00Z"/>
                <w:rFonts w:ascii="Arial" w:hAnsi="Arial" w:cs="Arial"/>
                <w:b w:val="0"/>
                <w:sz w:val="21"/>
                <w:szCs w:val="22"/>
                <w:lang w:eastAsia="zh-CN"/>
              </w:rPr>
            </w:pPr>
            <w:ins w:id="701" w:author="Qian Zhou" w:date="2016-12-15T09:50:00Z">
              <w:r w:rsidRPr="00A14C2D">
                <w:rPr>
                  <w:rFonts w:ascii="Arial" w:hAnsi="Arial" w:cs="Arial"/>
                  <w:b w:val="0"/>
                  <w:sz w:val="21"/>
                  <w:szCs w:val="22"/>
                </w:rPr>
                <w:t xml:space="preserve">Creating </w:t>
              </w:r>
              <w:r w:rsidRPr="00A14C2D">
                <w:rPr>
                  <w:rFonts w:ascii="Arial" w:hAnsi="Arial" w:cs="Arial"/>
                  <w:b w:val="0"/>
                  <w:sz w:val="21"/>
                  <w:szCs w:val="22"/>
                  <w:lang w:eastAsia="zh-CN"/>
                </w:rPr>
                <w:t>database</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2" w:author="Qian Zhou" w:date="2016-12-15T09:50:00Z"/>
                <w:rFonts w:ascii="Arial" w:hAnsi="Arial" w:cs="Arial"/>
                <w:b w:val="0"/>
                <w:sz w:val="21"/>
                <w:szCs w:val="22"/>
                <w:lang w:eastAsia="zh-CN"/>
              </w:rPr>
            </w:pPr>
            <w:ins w:id="703" w:author="Qian Zhou" w:date="2016-12-15T09:50:00Z">
              <w:r w:rsidRPr="00A14C2D">
                <w:rPr>
                  <w:rFonts w:ascii="Arial" w:hAnsi="Arial" w:cs="Arial"/>
                  <w:b w:val="0"/>
                  <w:sz w:val="21"/>
                  <w:szCs w:val="22"/>
                  <w:lang w:eastAsia="zh-CN"/>
                </w:rPr>
                <w:t xml:space="preserve">Build play model, </w:t>
              </w:r>
            </w:ins>
          </w:p>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4" w:author="Qian Zhou" w:date="2016-12-15T09:50:00Z"/>
                <w:rFonts w:ascii="Arial" w:hAnsi="Arial" w:cs="Arial"/>
                <w:b w:val="0"/>
                <w:sz w:val="21"/>
                <w:szCs w:val="22"/>
                <w:lang w:eastAsia="zh-CN"/>
              </w:rPr>
            </w:pPr>
            <w:ins w:id="705" w:author="Qian Zhou" w:date="2016-12-15T09:50:00Z">
              <w:r w:rsidRPr="00A14C2D">
                <w:rPr>
                  <w:rFonts w:ascii="Arial" w:hAnsi="Arial" w:cs="Arial"/>
                  <w:b w:val="0"/>
                  <w:sz w:val="21"/>
                  <w:szCs w:val="22"/>
                  <w:lang w:eastAsia="zh-CN"/>
                </w:rPr>
                <w:t>Connect SQL with JAVA(</w:t>
              </w:r>
              <w:proofErr w:type="spellStart"/>
              <w:r w:rsidRPr="00A14C2D">
                <w:rPr>
                  <w:rFonts w:ascii="Arial" w:hAnsi="Arial" w:cs="Arial"/>
                  <w:b w:val="0"/>
                  <w:sz w:val="21"/>
                  <w:szCs w:val="22"/>
                  <w:lang w:eastAsia="zh-CN"/>
                </w:rPr>
                <w:t>Tasos</w:t>
              </w:r>
              <w:proofErr w:type="spellEnd"/>
              <w:r w:rsidRPr="00A14C2D">
                <w:rPr>
                  <w:rFonts w:ascii="Arial" w:hAnsi="Arial" w:cs="Arial"/>
                  <w:b w:val="0"/>
                  <w:sz w:val="21"/>
                  <w:szCs w:val="22"/>
                  <w:lang w:eastAsia="zh-CN"/>
                </w:rPr>
                <w:t>), Building web service framework</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6"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7"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8"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09" w:author="Qian Zhou" w:date="2016-12-15T09:50:00Z"/>
                <w:rFonts w:ascii="Arial" w:hAnsi="Arial" w:cs="Arial"/>
                <w:b w:val="0"/>
                <w:sz w:val="21"/>
                <w:szCs w:val="22"/>
              </w:rPr>
            </w:pPr>
          </w:p>
        </w:tc>
      </w:tr>
      <w:tr w:rsidR="00E84DF2" w:rsidRPr="00A14C2D" w:rsidTr="001A6BBD">
        <w:trPr>
          <w:trHeight w:val="440"/>
          <w:ins w:id="710"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711" w:author="Qian Zhou" w:date="2016-12-15T09:50:00Z"/>
                <w:rFonts w:ascii="Arial" w:hAnsi="Arial" w:cs="Arial"/>
                <w:b/>
                <w:sz w:val="21"/>
                <w:szCs w:val="22"/>
              </w:rPr>
            </w:pPr>
            <w:ins w:id="712" w:author="Qian Zhou" w:date="2016-12-15T09:50:00Z">
              <w:r w:rsidRPr="00A14C2D">
                <w:rPr>
                  <w:rFonts w:ascii="Arial" w:hAnsi="Arial" w:cs="Arial"/>
                  <w:b/>
                  <w:sz w:val="21"/>
                  <w:szCs w:val="22"/>
                </w:rPr>
                <w:t>5</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3" w:author="Qian Zhou" w:date="2016-12-15T09:50:00Z"/>
                <w:rFonts w:ascii="Arial" w:hAnsi="Arial" w:cs="Arial"/>
                <w:b w:val="0"/>
                <w:sz w:val="21"/>
                <w:szCs w:val="22"/>
                <w:lang w:eastAsia="zh-CN"/>
              </w:rPr>
            </w:pPr>
            <w:ins w:id="714" w:author="Qian Zhou" w:date="2016-12-15T09:50:00Z">
              <w:r w:rsidRPr="00A14C2D">
                <w:rPr>
                  <w:rFonts w:ascii="Arial" w:hAnsi="Arial" w:cs="Arial"/>
                  <w:b w:val="0"/>
                  <w:sz w:val="21"/>
                  <w:szCs w:val="22"/>
                  <w:lang w:eastAsia="zh-CN"/>
                </w:rPr>
                <w:t>Researching web game named Forestry maze</w:t>
              </w:r>
            </w:ins>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5"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6"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7"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8"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19" w:author="Qian Zhou" w:date="2016-12-15T09:50:00Z"/>
                <w:rFonts w:ascii="Arial" w:hAnsi="Arial" w:cs="Arial"/>
                <w:b w:val="0"/>
                <w:sz w:val="21"/>
                <w:szCs w:val="22"/>
              </w:rPr>
            </w:pPr>
          </w:p>
        </w:tc>
        <w:tc>
          <w:tcPr>
            <w:tcW w:w="0" w:type="auto"/>
          </w:tcPr>
          <w:p w:rsidR="00E84DF2" w:rsidRPr="00A14C2D" w:rsidRDefault="00E84DF2" w:rsidP="00F721D4">
            <w:pPr>
              <w:cnfStyle w:val="000000000000" w:firstRow="0" w:lastRow="0" w:firstColumn="0" w:lastColumn="0" w:oddVBand="0" w:evenVBand="0" w:oddHBand="0" w:evenHBand="0" w:firstRowFirstColumn="0" w:firstRowLastColumn="0" w:lastRowFirstColumn="0" w:lastRowLastColumn="0"/>
              <w:rPr>
                <w:ins w:id="720" w:author="Qian Zhou" w:date="2016-12-15T09:50:00Z"/>
                <w:rFonts w:ascii="Arial" w:hAnsi="Arial" w:cs="Arial"/>
                <w:b w:val="0"/>
                <w:sz w:val="21"/>
                <w:szCs w:val="22"/>
              </w:rPr>
            </w:pPr>
          </w:p>
        </w:tc>
      </w:tr>
      <w:tr w:rsidR="00E84DF2" w:rsidRPr="00A14C2D" w:rsidTr="001A6BBD">
        <w:trPr>
          <w:cnfStyle w:val="000000100000" w:firstRow="0" w:lastRow="0" w:firstColumn="0" w:lastColumn="0" w:oddVBand="0" w:evenVBand="0" w:oddHBand="1" w:evenHBand="0" w:firstRowFirstColumn="0" w:firstRowLastColumn="0" w:lastRowFirstColumn="0" w:lastRowLastColumn="0"/>
          <w:trHeight w:val="3733"/>
          <w:ins w:id="721" w:author="Qian Zhou" w:date="2016-12-15T09:50:00Z"/>
        </w:trPr>
        <w:tc>
          <w:tcPr>
            <w:cnfStyle w:val="001000000000" w:firstRow="0" w:lastRow="0" w:firstColumn="1" w:lastColumn="0" w:oddVBand="0" w:evenVBand="0" w:oddHBand="0" w:evenHBand="0" w:firstRowFirstColumn="0" w:firstRowLastColumn="0" w:lastRowFirstColumn="0" w:lastRowLastColumn="0"/>
            <w:tcW w:w="0" w:type="auto"/>
          </w:tcPr>
          <w:p w:rsidR="00E84DF2" w:rsidRPr="00A14C2D" w:rsidRDefault="00E84DF2" w:rsidP="00F721D4">
            <w:pPr>
              <w:jc w:val="center"/>
              <w:rPr>
                <w:ins w:id="722" w:author="Qian Zhou" w:date="2016-12-15T09:50:00Z"/>
                <w:rFonts w:ascii="Arial" w:hAnsi="Arial" w:cs="Arial"/>
                <w:b/>
                <w:sz w:val="21"/>
                <w:szCs w:val="22"/>
              </w:rPr>
            </w:pPr>
            <w:ins w:id="723" w:author="Qian Zhou" w:date="2016-12-15T09:50:00Z">
              <w:r w:rsidRPr="00A14C2D">
                <w:rPr>
                  <w:rFonts w:ascii="Arial" w:hAnsi="Arial" w:cs="Arial"/>
                  <w:b/>
                  <w:sz w:val="21"/>
                  <w:szCs w:val="22"/>
                </w:rPr>
                <w:lastRenderedPageBreak/>
                <w:t>2</w:t>
              </w:r>
              <w:r w:rsidRPr="00A14C2D">
                <w:rPr>
                  <w:rFonts w:ascii="Arial" w:hAnsi="Arial" w:cs="Arial"/>
                  <w:b/>
                  <w:sz w:val="21"/>
                  <w:szCs w:val="22"/>
                  <w:vertAlign w:val="superscript"/>
                </w:rPr>
                <w:t>th</w:t>
              </w:r>
              <w:r w:rsidRPr="00A14C2D">
                <w:rPr>
                  <w:rFonts w:ascii="Arial" w:hAnsi="Arial" w:cs="Arial"/>
                  <w:b/>
                  <w:sz w:val="21"/>
                  <w:szCs w:val="22"/>
                </w:rPr>
                <w:t xml:space="preserve"> Dec</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24" w:author="Qian Zhou" w:date="2016-12-15T09:50:00Z"/>
                <w:rFonts w:ascii="Arial" w:hAnsi="Arial" w:cs="Arial"/>
                <w:b w:val="0"/>
                <w:sz w:val="21"/>
                <w:szCs w:val="22"/>
                <w:lang w:eastAsia="zh-CN"/>
              </w:rPr>
            </w:pPr>
            <w:ins w:id="725" w:author="Qian Zhou" w:date="2016-12-15T09:50:00Z">
              <w:r w:rsidRPr="00A14C2D">
                <w:rPr>
                  <w:rFonts w:ascii="Arial" w:hAnsi="Arial" w:cs="Arial"/>
                  <w:b w:val="0"/>
                  <w:sz w:val="21"/>
                  <w:szCs w:val="22"/>
                </w:rPr>
                <w:t>T</w:t>
              </w:r>
              <w:r w:rsidRPr="00A14C2D">
                <w:rPr>
                  <w:rFonts w:ascii="Arial" w:hAnsi="Arial" w:cs="Arial"/>
                  <w:b w:val="0"/>
                  <w:sz w:val="21"/>
                  <w:szCs w:val="22"/>
                  <w:lang w:eastAsia="zh-CN"/>
                </w:rPr>
                <w:t>eam meeting (found the unfinished work and divided to every team member, have discuss with Julian)</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26" w:author="Qian Zhou" w:date="2016-12-15T09:50:00Z"/>
                <w:rFonts w:ascii="Arial" w:hAnsi="Arial" w:cs="Arial"/>
                <w:b w:val="0"/>
                <w:sz w:val="21"/>
                <w:szCs w:val="22"/>
              </w:rPr>
            </w:pPr>
            <w:ins w:id="727" w:author="Qian Zhou" w:date="2016-12-15T09:50:00Z">
              <w:r w:rsidRPr="00A14C2D">
                <w:rPr>
                  <w:rFonts w:ascii="Arial" w:hAnsi="Arial" w:cs="Arial"/>
                  <w:b w:val="0"/>
                  <w:sz w:val="21"/>
                  <w:szCs w:val="22"/>
                  <w:lang w:eastAsia="zh-CN"/>
                </w:rPr>
                <w:t xml:space="preserve">Finding the reference about UML Diagram, </w:t>
              </w:r>
              <w:r w:rsidRPr="00A14C2D">
                <w:rPr>
                  <w:rFonts w:ascii="Arial" w:hAnsi="Arial" w:cs="Arial"/>
                  <w:b w:val="0"/>
                  <w:sz w:val="21"/>
                  <w:szCs w:val="22"/>
                </w:rPr>
                <w:t>Writing documentation about UML Diagram</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28" w:author="Qian Zhou" w:date="2016-12-15T09:50:00Z"/>
                <w:rFonts w:ascii="Arial" w:hAnsi="Arial" w:cs="Arial"/>
                <w:b w:val="0"/>
                <w:sz w:val="21"/>
                <w:szCs w:val="22"/>
              </w:rPr>
            </w:pPr>
            <w:ins w:id="729" w:author="Qian Zhou" w:date="2016-12-15T09:50:00Z">
              <w:r w:rsidRPr="00A14C2D">
                <w:rPr>
                  <w:rFonts w:ascii="Arial" w:hAnsi="Arial" w:cs="Arial"/>
                  <w:b w:val="0"/>
                  <w:sz w:val="21"/>
                  <w:szCs w:val="22"/>
                </w:rPr>
                <w:t>Writing documentation about UML Diagram</w:t>
              </w:r>
            </w:ins>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30" w:author="Qian Zhou" w:date="2016-12-15T09:50:00Z"/>
                <w:rFonts w:ascii="Arial" w:hAnsi="Arial" w:cs="Arial"/>
                <w:b w:val="0"/>
                <w:sz w:val="21"/>
                <w:szCs w:val="22"/>
              </w:rPr>
            </w:pPr>
          </w:p>
        </w:tc>
        <w:tc>
          <w:tcPr>
            <w:tcW w:w="0" w:type="auto"/>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31"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32" w:author="Qian Zhou" w:date="2016-12-15T09:50:00Z"/>
                <w:rFonts w:ascii="Arial" w:hAnsi="Arial" w:cs="Arial"/>
                <w:b w:val="0"/>
                <w:sz w:val="21"/>
                <w:szCs w:val="22"/>
              </w:rPr>
            </w:pPr>
          </w:p>
        </w:tc>
        <w:tc>
          <w:tcPr>
            <w:tcW w:w="0" w:type="auto"/>
            <w:shd w:val="clear" w:color="auto" w:fill="0F243E" w:themeFill="text2" w:themeFillShade="80"/>
          </w:tcPr>
          <w:p w:rsidR="00E84DF2" w:rsidRPr="00A14C2D" w:rsidRDefault="00E84DF2" w:rsidP="00F721D4">
            <w:pPr>
              <w:cnfStyle w:val="000000100000" w:firstRow="0" w:lastRow="0" w:firstColumn="0" w:lastColumn="0" w:oddVBand="0" w:evenVBand="0" w:oddHBand="1" w:evenHBand="0" w:firstRowFirstColumn="0" w:firstRowLastColumn="0" w:lastRowFirstColumn="0" w:lastRowLastColumn="0"/>
              <w:rPr>
                <w:ins w:id="733" w:author="Qian Zhou" w:date="2016-12-15T09:50:00Z"/>
                <w:rFonts w:ascii="Arial" w:hAnsi="Arial" w:cs="Arial"/>
                <w:b w:val="0"/>
                <w:sz w:val="21"/>
                <w:szCs w:val="22"/>
              </w:rPr>
            </w:pPr>
          </w:p>
        </w:tc>
      </w:tr>
    </w:tbl>
    <w:p w:rsidR="00E84DF2" w:rsidRPr="00CA7D9F" w:rsidRDefault="00E84DF2" w:rsidP="00E84DF2">
      <w:pPr>
        <w:pStyle w:val="H1"/>
        <w:numPr>
          <w:ilvl w:val="0"/>
          <w:numId w:val="0"/>
        </w:numPr>
        <w:rPr>
          <w:ins w:id="734" w:author="Qian Zhou" w:date="2016-12-15T09:50:00Z"/>
        </w:rPr>
      </w:pPr>
    </w:p>
    <w:p w:rsidR="00E84DF2" w:rsidRPr="00603082" w:rsidRDefault="00E84DF2">
      <w:pPr>
        <w:rPr>
          <w:rFonts w:asciiTheme="minorHAnsi" w:hAnsiTheme="minorHAnsi" w:cstheme="minorHAnsi"/>
        </w:rPr>
      </w:pPr>
    </w:p>
    <w:p w:rsidR="001A6BBD" w:rsidRDefault="00E84DF2">
      <w:pPr>
        <w:spacing w:after="200" w:line="276" w:lineRule="auto"/>
        <w:rPr>
          <w:rFonts w:asciiTheme="minorHAnsi" w:hAnsiTheme="minorHAnsi" w:cstheme="minorHAnsi"/>
        </w:rPr>
        <w:sectPr w:rsidR="001A6BBD" w:rsidSect="001A6BBD">
          <w:pgSz w:w="16838" w:h="11906" w:orient="landscape"/>
          <w:pgMar w:top="1417" w:right="1417" w:bottom="1417" w:left="1417" w:header="708" w:footer="708" w:gutter="0"/>
          <w:pgNumType w:start="0"/>
          <w:cols w:space="708"/>
          <w:titlePg/>
          <w:docGrid w:linePitch="360"/>
        </w:sectPr>
      </w:pPr>
      <w:r>
        <w:rPr>
          <w:rFonts w:asciiTheme="minorHAnsi" w:hAnsiTheme="minorHAnsi" w:cstheme="minorHAnsi"/>
        </w:rPr>
        <w:br w:type="page"/>
      </w:r>
      <w:bookmarkStart w:id="735" w:name="_GoBack"/>
      <w:bookmarkEnd w:id="735"/>
    </w:p>
    <w:p w:rsidR="00C22F73" w:rsidRPr="00603082" w:rsidRDefault="00E84DF2" w:rsidP="00E84DF2">
      <w:pPr>
        <w:pStyle w:val="H1"/>
      </w:pPr>
      <w:r>
        <w:lastRenderedPageBreak/>
        <w:t>Meeting Minutes</w:t>
      </w: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B46AC1" w:rsidRPr="00603082" w:rsidTr="00B20F84">
        <w:tc>
          <w:tcPr>
            <w:tcW w:w="1440" w:type="dxa"/>
          </w:tcPr>
          <w:p w:rsidR="00B46AC1" w:rsidRPr="00603082" w:rsidRDefault="00B46AC1"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75AB3981" wp14:editId="44C9FE74">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B46AC1" w:rsidRPr="00603082" w:rsidRDefault="00B46AC1" w:rsidP="00B20F84">
            <w:pPr>
              <w:pStyle w:val="Title"/>
              <w:rPr>
                <w:rFonts w:asciiTheme="minorHAnsi" w:hAnsiTheme="minorHAnsi" w:cstheme="minorHAnsi"/>
              </w:rPr>
            </w:pPr>
            <w:r w:rsidRPr="00603082">
              <w:rPr>
                <w:rFonts w:asciiTheme="minorHAnsi" w:hAnsiTheme="minorHAnsi" w:cstheme="minorHAnsi"/>
              </w:rPr>
              <w:t>Meeting Minutes</w:t>
            </w:r>
          </w:p>
        </w:tc>
      </w:tr>
    </w:tbl>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Call to order</w:t>
      </w:r>
    </w:p>
    <w:p w:rsidR="00B46AC1" w:rsidRPr="00603082" w:rsidRDefault="00B46AC1" w:rsidP="00603082">
      <w:pPr>
        <w:rPr>
          <w:rFonts w:asciiTheme="minorHAnsi" w:hAnsiTheme="minorHAnsi" w:cstheme="minorHAnsi"/>
        </w:rPr>
      </w:pPr>
      <w:r w:rsidRPr="00603082">
        <w:rPr>
          <w:rFonts w:asciiTheme="minorHAnsi" w:hAnsiTheme="minorHAnsi" w:cstheme="minorHAnsi"/>
        </w:rPr>
        <w:t>A meeting of Team B was held at EB0.7 on 09-NOV-2016.</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Attendees</w:t>
      </w:r>
    </w:p>
    <w:p w:rsidR="00B46AC1" w:rsidRPr="00603082" w:rsidRDefault="00B46AC1" w:rsidP="00603082">
      <w:pPr>
        <w:rPr>
          <w:rFonts w:asciiTheme="minorHAnsi" w:hAnsiTheme="minorHAnsi" w:cstheme="minorHAnsi"/>
        </w:rPr>
      </w:pPr>
      <w:r w:rsidRPr="00603082">
        <w:rPr>
          <w:rFonts w:asciiTheme="minorHAnsi" w:hAnsiTheme="minorHAnsi" w:cstheme="minorHAnsi"/>
        </w:rPr>
        <w:t xml:space="preserve">Attendees included Arya,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Members not in attendance</w:t>
      </w:r>
    </w:p>
    <w:p w:rsidR="00B46AC1" w:rsidRPr="00603082" w:rsidRDefault="00B46AC1" w:rsidP="00603082">
      <w:pPr>
        <w:rPr>
          <w:rFonts w:asciiTheme="minorHAnsi" w:hAnsiTheme="minorHAnsi" w:cstheme="minorHAnsi"/>
        </w:rPr>
      </w:pPr>
      <w:r w:rsidRPr="00603082">
        <w:rPr>
          <w:rFonts w:asciiTheme="minorHAnsi" w:hAnsiTheme="minorHAnsi" w:cstheme="minorHAnsi"/>
        </w:rPr>
        <w:t>-</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Approval of minutes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Sprint 0</w:t>
      </w:r>
    </w:p>
    <w:p w:rsidR="00B46AC1" w:rsidRPr="00603082" w:rsidRDefault="00B46AC1" w:rsidP="00603082">
      <w:pPr>
        <w:pStyle w:val="ListParagraph"/>
        <w:numPr>
          <w:ilvl w:val="0"/>
          <w:numId w:val="2"/>
        </w:numPr>
        <w:spacing w:before="0"/>
        <w:rPr>
          <w:rFonts w:asciiTheme="minorHAnsi" w:hAnsiTheme="minorHAnsi" w:cstheme="minorHAnsi"/>
        </w:rPr>
      </w:pPr>
      <w:proofErr w:type="spellStart"/>
      <w:r w:rsidRPr="00603082">
        <w:rPr>
          <w:rFonts w:asciiTheme="minorHAnsi" w:hAnsiTheme="minorHAnsi" w:cstheme="minorHAnsi"/>
        </w:rPr>
        <w:t>Selin</w:t>
      </w:r>
      <w:proofErr w:type="spellEnd"/>
      <w:r w:rsidRPr="00603082">
        <w:rPr>
          <w:rFonts w:asciiTheme="minorHAnsi" w:hAnsiTheme="minorHAnsi" w:cstheme="minorHAnsi"/>
        </w:rPr>
        <w:t xml:space="preserve"> was elected as team leader unanimously.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Format was set for Project Diary.</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Requirement analysis.</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Trello Setup.</w:t>
      </w:r>
    </w:p>
    <w:p w:rsidR="00B46AC1" w:rsidRPr="00603082" w:rsidRDefault="00B46AC1" w:rsidP="00603082">
      <w:pPr>
        <w:pStyle w:val="ListParagraph"/>
        <w:numPr>
          <w:ilvl w:val="0"/>
          <w:numId w:val="2"/>
        </w:numPr>
        <w:spacing w:before="0"/>
        <w:rPr>
          <w:rFonts w:asciiTheme="minorHAnsi" w:hAnsiTheme="minorHAnsi" w:cstheme="minorHAnsi"/>
        </w:rPr>
      </w:pPr>
      <w:proofErr w:type="spellStart"/>
      <w:r w:rsidRPr="00603082">
        <w:rPr>
          <w:rFonts w:asciiTheme="minorHAnsi" w:hAnsiTheme="minorHAnsi" w:cstheme="minorHAnsi"/>
        </w:rPr>
        <w:t>Github</w:t>
      </w:r>
      <w:proofErr w:type="spellEnd"/>
      <w:r w:rsidRPr="00603082">
        <w:rPr>
          <w:rFonts w:asciiTheme="minorHAnsi" w:hAnsiTheme="minorHAnsi" w:cstheme="minorHAnsi"/>
        </w:rPr>
        <w:t xml:space="preserve"> Setup.</w:t>
      </w:r>
    </w:p>
    <w:p w:rsidR="00B46AC1" w:rsidRPr="00603082" w:rsidRDefault="00B46AC1" w:rsidP="00603082">
      <w:pPr>
        <w:pStyle w:val="ListParagraph"/>
        <w:numPr>
          <w:ilvl w:val="0"/>
          <w:numId w:val="2"/>
        </w:numPr>
        <w:spacing w:before="0"/>
        <w:rPr>
          <w:rFonts w:asciiTheme="minorHAnsi" w:hAnsiTheme="minorHAnsi" w:cstheme="minorHAnsi"/>
        </w:rPr>
      </w:pPr>
      <w:r w:rsidRPr="00603082">
        <w:rPr>
          <w:rFonts w:asciiTheme="minorHAnsi" w:hAnsiTheme="minorHAnsi" w:cstheme="minorHAnsi"/>
        </w:rPr>
        <w:t>Documentation of Use Cases</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Reports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Validated Use Cases</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Produced layout for login-registration screen and main menu.</w:t>
      </w:r>
    </w:p>
    <w:p w:rsidR="00B46AC1" w:rsidRPr="00603082" w:rsidRDefault="00B46AC1" w:rsidP="00603082">
      <w:pPr>
        <w:pStyle w:val="ListParagraph"/>
        <w:numPr>
          <w:ilvl w:val="0"/>
          <w:numId w:val="3"/>
        </w:numPr>
        <w:spacing w:before="0"/>
        <w:rPr>
          <w:rFonts w:asciiTheme="minorHAnsi" w:hAnsiTheme="minorHAnsi" w:cstheme="minorHAnsi"/>
        </w:rPr>
      </w:pPr>
      <w:r w:rsidRPr="00603082">
        <w:rPr>
          <w:rFonts w:asciiTheme="minorHAnsi" w:hAnsiTheme="minorHAnsi" w:cstheme="minorHAnsi"/>
        </w:rPr>
        <w:t>Create CRC cards for the first two use cases.</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Unfinished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CRC from all Use cases</w:t>
      </w:r>
    </w:p>
    <w:p w:rsidR="00B46AC1" w:rsidRPr="00603082" w:rsidRDefault="00B46AC1" w:rsidP="00603082">
      <w:pPr>
        <w:pStyle w:val="Heading1"/>
        <w:spacing w:before="0"/>
        <w:rPr>
          <w:rFonts w:asciiTheme="minorHAnsi" w:hAnsiTheme="minorHAnsi" w:cstheme="minorHAnsi"/>
        </w:rPr>
      </w:pPr>
      <w:r w:rsidRPr="00603082">
        <w:rPr>
          <w:rFonts w:asciiTheme="minorHAnsi" w:hAnsiTheme="minorHAnsi" w:cstheme="minorHAnsi"/>
        </w:rPr>
        <w:t>New business</w:t>
      </w:r>
    </w:p>
    <w:p w:rsidR="00B46AC1" w:rsidRPr="00603082" w:rsidRDefault="00B46AC1" w:rsidP="00603082">
      <w:pPr>
        <w:pStyle w:val="ListParagraph"/>
        <w:numPr>
          <w:ilvl w:val="0"/>
          <w:numId w:val="4"/>
        </w:numPr>
        <w:spacing w:before="0"/>
        <w:rPr>
          <w:rFonts w:asciiTheme="minorHAnsi" w:hAnsiTheme="minorHAnsi" w:cstheme="minorHAnsi"/>
        </w:rPr>
      </w:pPr>
      <w:r w:rsidRPr="00603082">
        <w:rPr>
          <w:rFonts w:asciiTheme="minorHAnsi" w:hAnsiTheme="minorHAnsi" w:cstheme="minorHAnsi"/>
        </w:rPr>
        <w:t>Create tasks from Use cases</w:t>
      </w:r>
    </w:p>
    <w:p w:rsidR="00B46AC1" w:rsidRPr="00603082" w:rsidRDefault="00B46AC1" w:rsidP="00B46AC1">
      <w:pPr>
        <w:pStyle w:val="Heading1"/>
        <w:rPr>
          <w:rFonts w:asciiTheme="minorHAnsi" w:hAnsiTheme="minorHAnsi" w:cstheme="minorHAnsi"/>
        </w:rPr>
      </w:pPr>
      <w:r w:rsidRPr="00603082">
        <w:rPr>
          <w:rFonts w:asciiTheme="minorHAnsi" w:hAnsiTheme="minorHAnsi" w:cstheme="minorHAnsi"/>
        </w:rPr>
        <w:t>Announcements</w:t>
      </w:r>
    </w:p>
    <w:p w:rsidR="00B46AC1" w:rsidRDefault="00B46AC1" w:rsidP="00B46AC1">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Pr>
      <w:tblGrid>
        <w:gridCol w:w="4028"/>
        <w:gridCol w:w="2014"/>
        <w:gridCol w:w="4028"/>
      </w:tblGrid>
      <w:tr w:rsidR="000F6E27" w:rsidRPr="00603082" w:rsidTr="007D64F8">
        <w:trPr>
          <w:trHeight w:val="936"/>
          <w:jc w:val="center"/>
        </w:trPr>
        <w:tc>
          <w:tcPr>
            <w:tcW w:w="4028" w:type="dxa"/>
            <w:vAlign w:val="bottom"/>
          </w:tcPr>
          <w:p w:rsidR="000F6E27" w:rsidRDefault="000F6E27" w:rsidP="007D64F8">
            <w:pPr>
              <w:pStyle w:val="NoSpacing"/>
              <w:rPr>
                <w:rFonts w:cstheme="minorHAnsi"/>
              </w:rPr>
            </w:pPr>
          </w:p>
          <w:p w:rsidR="000F6E27" w:rsidRDefault="000F6E27" w:rsidP="007D64F8">
            <w:pPr>
              <w:pStyle w:val="NoSpacing"/>
              <w:rPr>
                <w:rFonts w:cstheme="minorHAnsi"/>
              </w:rPr>
            </w:pPr>
          </w:p>
          <w:p w:rsidR="000F6E27" w:rsidRDefault="000F6E27" w:rsidP="007D64F8">
            <w:pPr>
              <w:pStyle w:val="NoSpacing"/>
              <w:rPr>
                <w:rFonts w:cstheme="minorHAnsi"/>
              </w:rPr>
            </w:pPr>
          </w:p>
          <w:p w:rsidR="000F6E27" w:rsidRPr="00603082" w:rsidRDefault="000F6E27" w:rsidP="007D64F8">
            <w:pPr>
              <w:pStyle w:val="NoSpacing"/>
              <w:rPr>
                <w:rFonts w:cstheme="minorHAnsi"/>
              </w:rPr>
            </w:pPr>
            <w:r>
              <w:rPr>
                <w:rFonts w:cstheme="minorHAnsi"/>
              </w:rPr>
              <w:t>Mattsi Jansky</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0F6E27" w:rsidRPr="00603082" w:rsidRDefault="000F6E27" w:rsidP="007D64F8">
            <w:pPr>
              <w:pStyle w:val="NoSpacing"/>
              <w:rPr>
                <w:rFonts w:cstheme="minorHAnsi"/>
              </w:rPr>
            </w:pPr>
          </w:p>
        </w:tc>
        <w:tc>
          <w:tcPr>
            <w:tcW w:w="4028" w:type="dxa"/>
            <w:vAlign w:val="bottom"/>
          </w:tcPr>
          <w:p w:rsidR="000F6E27" w:rsidRPr="00603082" w:rsidRDefault="000069E1" w:rsidP="007D64F8">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09</w:t>
            </w:r>
            <w:r w:rsidR="000F6E27" w:rsidRPr="00603082">
              <w:rPr>
                <w:rFonts w:cstheme="minorHAnsi"/>
              </w:rPr>
              <w:t>-NOV-2016</w:t>
            </w:r>
          </w:p>
        </w:tc>
      </w:tr>
      <w:tr w:rsidR="000F6E27" w:rsidRPr="00603082" w:rsidTr="007D64F8">
        <w:trPr>
          <w:jc w:val="center"/>
        </w:trPr>
        <w:tc>
          <w:tcPr>
            <w:tcW w:w="4028" w:type="dxa"/>
          </w:tcPr>
          <w:p w:rsidR="000F6E27" w:rsidRPr="00603082" w:rsidRDefault="000F6E27" w:rsidP="007D64F8">
            <w:pPr>
              <w:rPr>
                <w:rFonts w:asciiTheme="minorHAnsi" w:hAnsiTheme="minorHAnsi" w:cstheme="minorHAnsi"/>
              </w:rPr>
            </w:pPr>
            <w:r>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0F6E27" w:rsidRPr="00603082" w:rsidRDefault="000F6E27" w:rsidP="007D64F8">
            <w:pPr>
              <w:rPr>
                <w:rFonts w:asciiTheme="minorHAnsi" w:hAnsiTheme="minorHAnsi" w:cstheme="minorHAnsi"/>
              </w:rPr>
            </w:pPr>
          </w:p>
        </w:tc>
        <w:tc>
          <w:tcPr>
            <w:tcW w:w="4028" w:type="dxa"/>
          </w:tcPr>
          <w:p w:rsidR="000F6E27" w:rsidRPr="00603082" w:rsidRDefault="000F6E27" w:rsidP="007D64F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865AF1" w:rsidRPr="00603082" w:rsidRDefault="00865AF1" w:rsidP="00B46AC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306E9F" w:rsidRPr="00603082" w:rsidTr="00B20F84">
        <w:tc>
          <w:tcPr>
            <w:tcW w:w="1440" w:type="dxa"/>
          </w:tcPr>
          <w:p w:rsidR="00306E9F" w:rsidRPr="00603082" w:rsidRDefault="00306E9F"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143373E5" wp14:editId="14F1E42C">
                  <wp:extent cx="822960" cy="433070"/>
                  <wp:effectExtent l="0" t="0" r="0" b="5080"/>
                  <wp:docPr id="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306E9F" w:rsidRPr="00603082" w:rsidRDefault="00306E9F" w:rsidP="00B20F84">
            <w:pPr>
              <w:pStyle w:val="Title"/>
              <w:rPr>
                <w:rFonts w:asciiTheme="minorHAnsi" w:hAnsiTheme="minorHAnsi" w:cstheme="minorHAnsi"/>
              </w:rPr>
            </w:pPr>
            <w:r w:rsidRPr="00603082">
              <w:rPr>
                <w:rFonts w:asciiTheme="minorHAnsi" w:hAnsiTheme="minorHAnsi" w:cstheme="minorHAnsi"/>
              </w:rPr>
              <w:t>Meeting Minutes</w:t>
            </w:r>
          </w:p>
        </w:tc>
      </w:tr>
    </w:tbl>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Call to order</w:t>
      </w:r>
    </w:p>
    <w:p w:rsidR="00306E9F" w:rsidRPr="00603082" w:rsidRDefault="00306E9F" w:rsidP="00603082">
      <w:pPr>
        <w:rPr>
          <w:rFonts w:asciiTheme="minorHAnsi" w:hAnsiTheme="minorHAnsi" w:cstheme="minorHAnsi"/>
        </w:rPr>
      </w:pPr>
      <w:r w:rsidRPr="00603082">
        <w:rPr>
          <w:rFonts w:asciiTheme="minorHAnsi" w:hAnsiTheme="minorHAnsi" w:cstheme="minorHAnsi"/>
        </w:rPr>
        <w:t>A meeting of Team B was held at CB5.12 on 14-NOV-2016.</w:t>
      </w:r>
    </w:p>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Attendees</w:t>
      </w:r>
    </w:p>
    <w:p w:rsidR="00306E9F" w:rsidRPr="00603082" w:rsidRDefault="00306E9F" w:rsidP="00603082">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w:t>
      </w:r>
    </w:p>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Members not in attendance</w:t>
      </w:r>
    </w:p>
    <w:p w:rsidR="00306E9F" w:rsidRPr="00603082" w:rsidRDefault="00306E9F" w:rsidP="00603082">
      <w:pPr>
        <w:rPr>
          <w:rFonts w:asciiTheme="minorHAnsi" w:hAnsiTheme="minorHAnsi" w:cstheme="minorHAnsi"/>
        </w:rPr>
      </w:pPr>
      <w:r w:rsidRPr="00603082">
        <w:rPr>
          <w:rFonts w:asciiTheme="minorHAnsi" w:hAnsiTheme="minorHAnsi" w:cstheme="minorHAnsi"/>
        </w:rPr>
        <w:t>Members not in attendance included Arya.</w:t>
      </w:r>
    </w:p>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Approval of minutes</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Layout for login-registration screen and main menu uploaded on Trello.</w:t>
      </w:r>
    </w:p>
    <w:p w:rsidR="00306E9F" w:rsidRPr="00603082" w:rsidRDefault="00306E9F" w:rsidP="00603082">
      <w:pPr>
        <w:pStyle w:val="ListParagraph"/>
        <w:numPr>
          <w:ilvl w:val="0"/>
          <w:numId w:val="5"/>
        </w:numPr>
        <w:spacing w:before="0"/>
        <w:rPr>
          <w:rFonts w:asciiTheme="minorHAnsi" w:hAnsiTheme="minorHAnsi" w:cstheme="minorHAnsi"/>
        </w:rPr>
      </w:pPr>
      <w:r w:rsidRPr="00603082">
        <w:rPr>
          <w:rFonts w:asciiTheme="minorHAnsi" w:hAnsiTheme="minorHAnsi" w:cstheme="minorHAnsi"/>
        </w:rPr>
        <w:t>CRC cards for the first two use cases uploaded on Trello.</w:t>
      </w:r>
    </w:p>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Reports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Completed CRC cards for all use cases.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The project was split into tasks.</w:t>
      </w:r>
    </w:p>
    <w:p w:rsidR="00306E9F" w:rsidRPr="00603082" w:rsidRDefault="00306E9F" w:rsidP="00603082">
      <w:pPr>
        <w:pStyle w:val="ListParagraph"/>
        <w:numPr>
          <w:ilvl w:val="0"/>
          <w:numId w:val="6"/>
        </w:numPr>
        <w:spacing w:before="0"/>
        <w:rPr>
          <w:rFonts w:asciiTheme="minorHAnsi" w:hAnsiTheme="minorHAnsi" w:cstheme="minorHAnsi"/>
        </w:rPr>
      </w:pPr>
      <w:r w:rsidRPr="00603082">
        <w:rPr>
          <w:rFonts w:asciiTheme="minorHAnsi" w:hAnsiTheme="minorHAnsi" w:cstheme="minorHAnsi"/>
        </w:rPr>
        <w:t>Time estimation on each task was set.</w:t>
      </w:r>
    </w:p>
    <w:p w:rsidR="00306E9F" w:rsidRDefault="00306E9F" w:rsidP="00603082">
      <w:pPr>
        <w:pStyle w:val="Heading1"/>
        <w:spacing w:before="0"/>
        <w:rPr>
          <w:rFonts w:asciiTheme="minorHAnsi" w:hAnsiTheme="minorHAnsi" w:cstheme="minorHAnsi"/>
        </w:rPr>
      </w:pPr>
      <w:r w:rsidRPr="00603082">
        <w:rPr>
          <w:rFonts w:asciiTheme="minorHAnsi" w:hAnsiTheme="minorHAnsi" w:cstheme="minorHAnsi"/>
        </w:rPr>
        <w:t>Unfinished business</w:t>
      </w:r>
    </w:p>
    <w:p w:rsidR="00603082" w:rsidRDefault="00603082" w:rsidP="00603082">
      <w:pPr>
        <w:pStyle w:val="Heading2"/>
        <w:rPr>
          <w:rFonts w:ascii="Calibri" w:hAnsi="Calibri" w:cs="Calibri"/>
          <w:b/>
          <w:color w:val="1F497D" w:themeColor="text2"/>
          <w:sz w:val="22"/>
          <w:szCs w:val="22"/>
        </w:rPr>
      </w:pPr>
      <w:r w:rsidRPr="00603082">
        <w:rPr>
          <w:rFonts w:ascii="Calibri" w:hAnsi="Calibri" w:cs="Calibri"/>
          <w:b/>
          <w:color w:val="1F497D" w:themeColor="text2"/>
          <w:sz w:val="22"/>
          <w:szCs w:val="22"/>
        </w:rPr>
        <w:t>Creating uses cases with server and client side</w:t>
      </w:r>
    </w:p>
    <w:p w:rsidR="001B1208" w:rsidRPr="001B1208" w:rsidRDefault="001B1208" w:rsidP="001B1208"/>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New business</w:t>
      </w:r>
    </w:p>
    <w:p w:rsidR="00306E9F" w:rsidRPr="00603082" w:rsidRDefault="00306E9F" w:rsidP="00603082">
      <w:pPr>
        <w:pStyle w:val="ListParagraph"/>
        <w:numPr>
          <w:ilvl w:val="0"/>
          <w:numId w:val="7"/>
        </w:numPr>
        <w:spacing w:before="0"/>
        <w:rPr>
          <w:rFonts w:asciiTheme="minorHAnsi" w:hAnsiTheme="minorHAnsi" w:cstheme="minorHAnsi"/>
        </w:rPr>
      </w:pPr>
      <w:r w:rsidRPr="00603082">
        <w:rPr>
          <w:rFonts w:asciiTheme="minorHAnsi" w:hAnsiTheme="minorHAnsi" w:cstheme="minorHAnsi"/>
        </w:rPr>
        <w:t>UML design.</w:t>
      </w:r>
    </w:p>
    <w:p w:rsidR="00306E9F" w:rsidRPr="00603082" w:rsidRDefault="00306E9F" w:rsidP="00603082">
      <w:pPr>
        <w:pStyle w:val="Heading1"/>
        <w:spacing w:before="0"/>
        <w:rPr>
          <w:rFonts w:asciiTheme="minorHAnsi" w:hAnsiTheme="minorHAnsi" w:cstheme="minorHAnsi"/>
        </w:rPr>
      </w:pPr>
      <w:r w:rsidRPr="00603082">
        <w:rPr>
          <w:rFonts w:asciiTheme="minorHAnsi" w:hAnsiTheme="minorHAnsi" w:cstheme="minorHAnsi"/>
        </w:rPr>
        <w:t>Announcements</w:t>
      </w:r>
    </w:p>
    <w:p w:rsidR="00306E9F" w:rsidRPr="00603082" w:rsidRDefault="00306E9F" w:rsidP="00603082">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306E9F" w:rsidRPr="00603082" w:rsidTr="00B20F84">
        <w:trPr>
          <w:trHeight w:val="936"/>
          <w:jc w:val="center"/>
        </w:trPr>
        <w:tc>
          <w:tcPr>
            <w:tcW w:w="4028" w:type="dxa"/>
            <w:vAlign w:val="bottom"/>
          </w:tcPr>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603082" w:rsidRDefault="00603082" w:rsidP="00B20F84">
            <w:pPr>
              <w:pStyle w:val="NoSpacing"/>
              <w:rPr>
                <w:rFonts w:cstheme="minorHAnsi"/>
              </w:rPr>
            </w:pPr>
          </w:p>
          <w:p w:rsidR="00306E9F" w:rsidRPr="00603082" w:rsidRDefault="00306E9F"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306E9F" w:rsidRPr="00603082" w:rsidRDefault="00306E9F" w:rsidP="00B20F84">
            <w:pPr>
              <w:pStyle w:val="NoSpacing"/>
              <w:rPr>
                <w:rFonts w:cstheme="minorHAnsi"/>
              </w:rPr>
            </w:pPr>
          </w:p>
        </w:tc>
        <w:tc>
          <w:tcPr>
            <w:tcW w:w="4028" w:type="dxa"/>
            <w:vAlign w:val="bottom"/>
          </w:tcPr>
          <w:p w:rsidR="00306E9F" w:rsidRPr="00603082" w:rsidRDefault="00306E9F"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14-NOV-2016</w:t>
            </w:r>
          </w:p>
        </w:tc>
      </w:tr>
      <w:tr w:rsidR="00306E9F" w:rsidRPr="00603082" w:rsidTr="00B20F84">
        <w:trPr>
          <w:jc w:val="center"/>
        </w:trPr>
        <w:tc>
          <w:tcPr>
            <w:tcW w:w="4028" w:type="dxa"/>
          </w:tcPr>
          <w:p w:rsidR="00603082" w:rsidRPr="00603082" w:rsidRDefault="00603082" w:rsidP="00B20F84">
            <w:pPr>
              <w:rPr>
                <w:rFonts w:asciiTheme="minorHAnsi" w:hAnsiTheme="minorHAnsi" w:cstheme="minorHAnsi"/>
              </w:rPr>
            </w:pPr>
            <w:r>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306E9F" w:rsidRPr="00603082" w:rsidRDefault="00306E9F" w:rsidP="00B20F84">
            <w:pPr>
              <w:rPr>
                <w:rFonts w:asciiTheme="minorHAnsi" w:hAnsiTheme="minorHAnsi" w:cstheme="minorHAnsi"/>
              </w:rPr>
            </w:pPr>
          </w:p>
        </w:tc>
        <w:tc>
          <w:tcPr>
            <w:tcW w:w="4028" w:type="dxa"/>
          </w:tcPr>
          <w:p w:rsidR="00306E9F" w:rsidRPr="00603082" w:rsidRDefault="00306E9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603082" w:rsidRPr="00603082" w:rsidRDefault="00603082" w:rsidP="00306E9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1C28AF" w:rsidRPr="00603082" w:rsidTr="00B20F84">
        <w:tc>
          <w:tcPr>
            <w:tcW w:w="1440" w:type="dxa"/>
          </w:tcPr>
          <w:p w:rsidR="001C28AF" w:rsidRPr="00603082" w:rsidRDefault="001C28AF"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1ECB2681" wp14:editId="7290F761">
                  <wp:extent cx="822960" cy="433070"/>
                  <wp:effectExtent l="0" t="0" r="0" b="5080"/>
                  <wp:docPr id="2"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1C28AF" w:rsidRPr="00603082" w:rsidRDefault="001C28AF" w:rsidP="00B20F84">
            <w:pPr>
              <w:pStyle w:val="Title"/>
              <w:rPr>
                <w:rFonts w:asciiTheme="minorHAnsi" w:hAnsiTheme="minorHAnsi" w:cstheme="minorHAnsi"/>
              </w:rPr>
            </w:pPr>
            <w:r w:rsidRPr="00603082">
              <w:rPr>
                <w:rFonts w:asciiTheme="minorHAnsi" w:hAnsiTheme="minorHAnsi" w:cstheme="minorHAnsi"/>
              </w:rPr>
              <w:t>Meeting Minutes</w:t>
            </w:r>
          </w:p>
        </w:tc>
      </w:tr>
    </w:tbl>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Call to order</w:t>
      </w:r>
    </w:p>
    <w:p w:rsidR="001C28AF" w:rsidRPr="00603082" w:rsidRDefault="001C28AF" w:rsidP="001C28AF">
      <w:pPr>
        <w:rPr>
          <w:rFonts w:asciiTheme="minorHAnsi" w:hAnsiTheme="minorHAnsi" w:cstheme="minorHAnsi"/>
        </w:rPr>
      </w:pPr>
      <w:r w:rsidRPr="00603082">
        <w:rPr>
          <w:rFonts w:asciiTheme="minorHAnsi" w:hAnsiTheme="minorHAnsi" w:cstheme="minorHAnsi"/>
        </w:rPr>
        <w:t>A meeting of Team B was held at EB0.7 on 16-NOV-2016.</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Attendees</w:t>
      </w:r>
    </w:p>
    <w:p w:rsidR="001C28AF" w:rsidRPr="00603082" w:rsidRDefault="001C28AF" w:rsidP="001C28AF">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Members not in attendance</w:t>
      </w:r>
    </w:p>
    <w:p w:rsidR="001C28AF" w:rsidRPr="00AA03BE" w:rsidRDefault="00AA03BE" w:rsidP="001C28AF">
      <w:pPr>
        <w:pStyle w:val="Heading1"/>
        <w:rPr>
          <w:rFonts w:asciiTheme="minorHAnsi" w:hAnsiTheme="minorHAnsi" w:cstheme="minorHAnsi"/>
          <w:color w:val="auto"/>
        </w:rPr>
      </w:pPr>
      <w:r w:rsidRPr="00AA03BE">
        <w:rPr>
          <w:rFonts w:asciiTheme="minorHAnsi" w:hAnsiTheme="minorHAnsi" w:cstheme="minorHAnsi"/>
          <w:color w:val="auto"/>
        </w:rPr>
        <w:t>-</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Approval of minutes</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CRC cards were added to project’s documentation.</w:t>
      </w:r>
    </w:p>
    <w:p w:rsidR="001C28AF" w:rsidRPr="00603082" w:rsidRDefault="001C28AF" w:rsidP="001C28AF">
      <w:pPr>
        <w:pStyle w:val="ListParagraph"/>
        <w:numPr>
          <w:ilvl w:val="0"/>
          <w:numId w:val="5"/>
        </w:numPr>
        <w:rPr>
          <w:rFonts w:asciiTheme="minorHAnsi" w:hAnsiTheme="minorHAnsi" w:cstheme="minorHAnsi"/>
        </w:rPr>
      </w:pPr>
      <w:r w:rsidRPr="00603082">
        <w:rPr>
          <w:rFonts w:asciiTheme="minorHAnsi" w:hAnsiTheme="minorHAnsi" w:cstheme="minorHAnsi"/>
        </w:rPr>
        <w:t>Few changes on time estimation were made and we added tasks on Trello.</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Reports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System architecture was discussed (3-tier architecture).</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Server-side.</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Unfinished business</w:t>
      </w:r>
    </w:p>
    <w:p w:rsidR="001C28AF" w:rsidRPr="00603082" w:rsidRDefault="001C28AF" w:rsidP="001C28AF">
      <w:pPr>
        <w:pStyle w:val="ListParagraph"/>
        <w:numPr>
          <w:ilvl w:val="0"/>
          <w:numId w:val="6"/>
        </w:numPr>
        <w:rPr>
          <w:rFonts w:asciiTheme="minorHAnsi" w:hAnsiTheme="minorHAnsi" w:cstheme="minorHAnsi"/>
        </w:rPr>
      </w:pPr>
      <w:r w:rsidRPr="00603082">
        <w:rPr>
          <w:rFonts w:asciiTheme="minorHAnsi" w:hAnsiTheme="minorHAnsi" w:cstheme="minorHAnsi"/>
        </w:rPr>
        <w:t>UML classes for client-side</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New business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Layouts for game screen and maps</w:t>
      </w:r>
    </w:p>
    <w:p w:rsidR="001C28AF" w:rsidRPr="00603082" w:rsidRDefault="001C28AF" w:rsidP="001C28AF">
      <w:pPr>
        <w:pStyle w:val="ListParagraph"/>
        <w:numPr>
          <w:ilvl w:val="0"/>
          <w:numId w:val="7"/>
        </w:numPr>
        <w:rPr>
          <w:rFonts w:asciiTheme="minorHAnsi" w:hAnsiTheme="minorHAnsi" w:cstheme="minorHAnsi"/>
        </w:rPr>
      </w:pPr>
      <w:r w:rsidRPr="00603082">
        <w:rPr>
          <w:rFonts w:asciiTheme="minorHAnsi" w:hAnsiTheme="minorHAnsi" w:cstheme="minorHAnsi"/>
        </w:rPr>
        <w:t>Database set up</w:t>
      </w:r>
    </w:p>
    <w:p w:rsidR="001C28AF" w:rsidRPr="00603082" w:rsidRDefault="001C28AF" w:rsidP="001C28AF">
      <w:pPr>
        <w:pStyle w:val="Heading1"/>
        <w:rPr>
          <w:rFonts w:asciiTheme="minorHAnsi" w:hAnsiTheme="minorHAnsi" w:cstheme="minorHAnsi"/>
        </w:rPr>
      </w:pPr>
      <w:r w:rsidRPr="00603082">
        <w:rPr>
          <w:rFonts w:asciiTheme="minorHAnsi" w:hAnsiTheme="minorHAnsi" w:cstheme="minorHAnsi"/>
        </w:rPr>
        <w:t>Announcements</w:t>
      </w:r>
    </w:p>
    <w:p w:rsidR="001C28AF" w:rsidRPr="00603082" w:rsidRDefault="001C28AF" w:rsidP="001C28AF">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1C28AF" w:rsidRPr="00603082" w:rsidTr="00B20F84">
        <w:trPr>
          <w:trHeight w:val="936"/>
          <w:jc w:val="center"/>
        </w:trPr>
        <w:tc>
          <w:tcPr>
            <w:tcW w:w="4028" w:type="dxa"/>
            <w:vAlign w:val="bottom"/>
          </w:tcPr>
          <w:p w:rsidR="001C28AF" w:rsidRPr="00603082" w:rsidRDefault="001C28AF"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1C28AF" w:rsidRPr="00603082" w:rsidRDefault="001C28AF" w:rsidP="00B20F84">
            <w:pPr>
              <w:pStyle w:val="NoSpacing"/>
              <w:rPr>
                <w:rFonts w:cstheme="minorHAnsi"/>
              </w:rPr>
            </w:pPr>
          </w:p>
        </w:tc>
        <w:tc>
          <w:tcPr>
            <w:tcW w:w="4028" w:type="dxa"/>
            <w:vAlign w:val="bottom"/>
          </w:tcPr>
          <w:p w:rsidR="001C28AF" w:rsidRPr="00603082" w:rsidRDefault="001C28AF"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16-NOV-2016</w:t>
            </w:r>
          </w:p>
        </w:tc>
      </w:tr>
      <w:tr w:rsidR="001C28AF" w:rsidRPr="00603082" w:rsidTr="00B20F84">
        <w:trPr>
          <w:jc w:val="center"/>
        </w:trPr>
        <w:tc>
          <w:tcPr>
            <w:tcW w:w="4028" w:type="dxa"/>
          </w:tcPr>
          <w:p w:rsidR="001C28AF" w:rsidRPr="00603082" w:rsidRDefault="001C28AF"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1C28AF" w:rsidRPr="00603082" w:rsidRDefault="001C28AF" w:rsidP="00B20F84">
            <w:pPr>
              <w:rPr>
                <w:rFonts w:asciiTheme="minorHAnsi" w:hAnsiTheme="minorHAnsi" w:cstheme="minorHAnsi"/>
              </w:rPr>
            </w:pPr>
          </w:p>
        </w:tc>
        <w:tc>
          <w:tcPr>
            <w:tcW w:w="4028" w:type="dxa"/>
          </w:tcPr>
          <w:p w:rsidR="001C28AF" w:rsidRPr="00603082" w:rsidRDefault="001C28A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1C28AF" w:rsidRPr="00603082" w:rsidRDefault="001C28AF" w:rsidP="001C28AF">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0B48FF" w:rsidRPr="00603082" w:rsidTr="00B20F84">
        <w:tc>
          <w:tcPr>
            <w:tcW w:w="1440" w:type="dxa"/>
          </w:tcPr>
          <w:p w:rsidR="000B48FF" w:rsidRPr="00603082" w:rsidRDefault="000B48FF"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3E6F403F" wp14:editId="4D007C0A">
                  <wp:extent cx="822960" cy="433070"/>
                  <wp:effectExtent l="0" t="0" r="0" b="5080"/>
                  <wp:docPr id="3"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0B48FF" w:rsidRPr="00603082" w:rsidRDefault="000B48FF" w:rsidP="00B20F84">
            <w:pPr>
              <w:pStyle w:val="Title"/>
              <w:rPr>
                <w:rFonts w:asciiTheme="minorHAnsi" w:hAnsiTheme="minorHAnsi" w:cstheme="minorHAnsi"/>
              </w:rPr>
            </w:pPr>
            <w:r w:rsidRPr="00603082">
              <w:rPr>
                <w:rFonts w:asciiTheme="minorHAnsi" w:hAnsiTheme="minorHAnsi" w:cstheme="minorHAnsi"/>
              </w:rPr>
              <w:t>Meeting Minutes</w:t>
            </w:r>
          </w:p>
        </w:tc>
      </w:tr>
    </w:tbl>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Call to order</w:t>
      </w:r>
    </w:p>
    <w:p w:rsidR="000B48FF" w:rsidRPr="00603082" w:rsidRDefault="000B48FF" w:rsidP="000B48FF">
      <w:pPr>
        <w:rPr>
          <w:rFonts w:asciiTheme="minorHAnsi" w:hAnsiTheme="minorHAnsi" w:cstheme="minorHAnsi"/>
        </w:rPr>
      </w:pPr>
      <w:r w:rsidRPr="00603082">
        <w:rPr>
          <w:rFonts w:asciiTheme="minorHAnsi" w:hAnsiTheme="minorHAnsi" w:cstheme="minorHAnsi"/>
        </w:rPr>
        <w:t>A meeting of Team B was held at CB5.12 on 21-NOV-2016.</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Attendees</w:t>
      </w:r>
    </w:p>
    <w:p w:rsidR="000B48FF" w:rsidRPr="00603082" w:rsidRDefault="000B48FF" w:rsidP="000B48FF">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Members not in attendance</w:t>
      </w:r>
    </w:p>
    <w:p w:rsidR="000B48FF" w:rsidRPr="00BF3E94" w:rsidRDefault="00BF3E94" w:rsidP="000B48FF">
      <w:pPr>
        <w:pStyle w:val="Heading1"/>
        <w:rPr>
          <w:rFonts w:asciiTheme="minorHAnsi" w:hAnsiTheme="minorHAnsi" w:cstheme="minorHAnsi"/>
          <w:color w:val="auto"/>
        </w:rPr>
      </w:pPr>
      <w:r w:rsidRPr="00BF3E94">
        <w:rPr>
          <w:rFonts w:asciiTheme="minorHAnsi" w:hAnsiTheme="minorHAnsi" w:cstheme="minorHAnsi"/>
          <w:color w:val="auto"/>
        </w:rPr>
        <w:t>-</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Approval of minutes</w:t>
      </w:r>
    </w:p>
    <w:p w:rsidR="000B48FF" w:rsidRPr="00603082" w:rsidRDefault="000B48FF" w:rsidP="000B48FF">
      <w:pPr>
        <w:pStyle w:val="ListParagraph"/>
        <w:numPr>
          <w:ilvl w:val="0"/>
          <w:numId w:val="5"/>
        </w:numPr>
        <w:rPr>
          <w:rFonts w:asciiTheme="minorHAnsi" w:hAnsiTheme="minorHAnsi" w:cstheme="minorHAnsi"/>
        </w:rPr>
      </w:pPr>
      <w:r w:rsidRPr="00603082">
        <w:rPr>
          <w:rFonts w:asciiTheme="minorHAnsi" w:hAnsiTheme="minorHAnsi" w:cstheme="minorHAnsi"/>
        </w:rPr>
        <w:t>UML tool was used to create UML diagrams for server.</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Reports</w:t>
      </w:r>
    </w:p>
    <w:p w:rsidR="000B48FF" w:rsidRPr="00603082" w:rsidRDefault="000B48FF" w:rsidP="000B48FF">
      <w:pPr>
        <w:pStyle w:val="ListParagraph"/>
        <w:numPr>
          <w:ilvl w:val="0"/>
          <w:numId w:val="6"/>
        </w:numPr>
        <w:rPr>
          <w:rFonts w:asciiTheme="minorHAnsi" w:hAnsiTheme="minorHAnsi" w:cstheme="minorHAnsi"/>
        </w:rPr>
      </w:pPr>
      <w:r w:rsidRPr="00603082">
        <w:rPr>
          <w:rFonts w:asciiTheme="minorHAnsi" w:hAnsiTheme="minorHAnsi" w:cstheme="minorHAnsi"/>
        </w:rPr>
        <w:t>Created UML classes for Client-side and made a few changes on Server-side UMLs.</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Unfinished business</w:t>
      </w:r>
    </w:p>
    <w:p w:rsidR="000B48FF" w:rsidRPr="00603082" w:rsidRDefault="000B48FF" w:rsidP="000B48FF">
      <w:pPr>
        <w:rPr>
          <w:rFonts w:asciiTheme="minorHAnsi" w:hAnsiTheme="minorHAnsi" w:cstheme="minorHAnsi"/>
        </w:rPr>
      </w:pPr>
      <w:r w:rsidRPr="00603082">
        <w:rPr>
          <w:rFonts w:asciiTheme="minorHAnsi" w:hAnsiTheme="minorHAnsi" w:cstheme="minorHAnsi"/>
        </w:rPr>
        <w:t>-</w:t>
      </w:r>
    </w:p>
    <w:p w:rsidR="000B48FF" w:rsidRPr="00603082" w:rsidRDefault="000B48FF" w:rsidP="00B40036">
      <w:pPr>
        <w:pStyle w:val="Heading1"/>
        <w:jc w:val="both"/>
        <w:rPr>
          <w:rFonts w:asciiTheme="minorHAnsi" w:hAnsiTheme="minorHAnsi" w:cstheme="minorHAnsi"/>
        </w:rPr>
      </w:pPr>
      <w:r w:rsidRPr="00603082">
        <w:rPr>
          <w:rFonts w:asciiTheme="minorHAnsi" w:hAnsiTheme="minorHAnsi" w:cstheme="minorHAnsi"/>
        </w:rPr>
        <w:t>New business</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Review all the documents created so far.</w:t>
      </w:r>
    </w:p>
    <w:p w:rsidR="000B48FF" w:rsidRPr="00603082" w:rsidRDefault="000B48FF" w:rsidP="000B48FF">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0B48FF" w:rsidRPr="00603082" w:rsidRDefault="000B48FF" w:rsidP="000B48FF">
      <w:pPr>
        <w:pStyle w:val="Heading1"/>
        <w:rPr>
          <w:rFonts w:asciiTheme="minorHAnsi" w:hAnsiTheme="minorHAnsi" w:cstheme="minorHAnsi"/>
        </w:rPr>
      </w:pPr>
      <w:r w:rsidRPr="00603082">
        <w:rPr>
          <w:rFonts w:asciiTheme="minorHAnsi" w:hAnsiTheme="minorHAnsi" w:cstheme="minorHAnsi"/>
        </w:rPr>
        <w:t>Announcements</w:t>
      </w:r>
    </w:p>
    <w:p w:rsidR="000B48FF" w:rsidRDefault="000B48FF" w:rsidP="000B48FF">
      <w:pPr>
        <w:rPr>
          <w:rFonts w:asciiTheme="minorHAnsi" w:hAnsiTheme="minorHAnsi" w:cstheme="minorHAnsi"/>
        </w:rPr>
      </w:pPr>
      <w:r w:rsidRPr="00603082">
        <w:rPr>
          <w:rFonts w:asciiTheme="minorHAnsi" w:hAnsiTheme="minorHAnsi" w:cstheme="minorHAnsi"/>
        </w:rPr>
        <w:t>-</w:t>
      </w:r>
    </w:p>
    <w:p w:rsidR="00B37F4C" w:rsidRDefault="00B37F4C" w:rsidP="000B48FF">
      <w:pPr>
        <w:rPr>
          <w:rFonts w:asciiTheme="minorHAnsi" w:hAnsiTheme="minorHAnsi" w:cstheme="minorHAnsi"/>
        </w:rPr>
      </w:pPr>
    </w:p>
    <w:p w:rsidR="00B37F4C" w:rsidRDefault="00B37F4C" w:rsidP="000B48FF">
      <w:pPr>
        <w:rPr>
          <w:rFonts w:asciiTheme="minorHAnsi" w:hAnsiTheme="minorHAnsi" w:cstheme="minorHAnsi"/>
        </w:rPr>
      </w:pPr>
    </w:p>
    <w:p w:rsidR="00B37F4C" w:rsidRPr="00603082" w:rsidRDefault="00B37F4C" w:rsidP="000B48FF">
      <w:pPr>
        <w:rPr>
          <w:rFonts w:asciiTheme="minorHAnsi" w:hAnsiTheme="minorHAnsi" w:cstheme="minorHAnsi"/>
        </w:rPr>
      </w:pP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0B48FF" w:rsidRPr="00603082" w:rsidTr="00B20F84">
        <w:trPr>
          <w:trHeight w:val="936"/>
          <w:jc w:val="center"/>
        </w:trPr>
        <w:tc>
          <w:tcPr>
            <w:tcW w:w="4028" w:type="dxa"/>
            <w:vAlign w:val="bottom"/>
          </w:tcPr>
          <w:p w:rsidR="000B48FF" w:rsidRPr="00603082" w:rsidRDefault="000B48FF"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0B48FF" w:rsidRPr="00603082" w:rsidRDefault="000B48FF" w:rsidP="00B20F84">
            <w:pPr>
              <w:pStyle w:val="NoSpacing"/>
              <w:rPr>
                <w:rFonts w:cstheme="minorHAnsi"/>
              </w:rPr>
            </w:pPr>
          </w:p>
        </w:tc>
        <w:tc>
          <w:tcPr>
            <w:tcW w:w="4028" w:type="dxa"/>
            <w:vAlign w:val="bottom"/>
          </w:tcPr>
          <w:p w:rsidR="000B48FF" w:rsidRPr="00603082" w:rsidRDefault="000B48FF"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21-NOV-2016</w:t>
            </w:r>
          </w:p>
        </w:tc>
      </w:tr>
      <w:tr w:rsidR="000B48FF" w:rsidRPr="00603082" w:rsidTr="00B20F84">
        <w:trPr>
          <w:jc w:val="center"/>
        </w:trPr>
        <w:tc>
          <w:tcPr>
            <w:tcW w:w="4028" w:type="dxa"/>
          </w:tcPr>
          <w:p w:rsidR="000B48FF" w:rsidRPr="00603082" w:rsidRDefault="000B48FF"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0B48FF" w:rsidRPr="00603082" w:rsidRDefault="000B48FF" w:rsidP="00B20F84">
            <w:pPr>
              <w:rPr>
                <w:rFonts w:asciiTheme="minorHAnsi" w:hAnsiTheme="minorHAnsi" w:cstheme="minorHAnsi"/>
              </w:rPr>
            </w:pPr>
          </w:p>
        </w:tc>
        <w:tc>
          <w:tcPr>
            <w:tcW w:w="4028" w:type="dxa"/>
          </w:tcPr>
          <w:p w:rsidR="000B48FF" w:rsidRPr="00603082" w:rsidRDefault="000B48FF"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C22F73" w:rsidRPr="00603082" w:rsidRDefault="00C22F73" w:rsidP="006356D1">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C6182B" w:rsidRPr="00603082" w:rsidTr="00B20F84">
        <w:tc>
          <w:tcPr>
            <w:tcW w:w="1440" w:type="dxa"/>
          </w:tcPr>
          <w:p w:rsidR="00C6182B" w:rsidRPr="00603082" w:rsidRDefault="00C6182B"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26A36C98" wp14:editId="6689B857">
                  <wp:extent cx="822960" cy="433070"/>
                  <wp:effectExtent l="0" t="0" r="0" b="5080"/>
                  <wp:docPr id="5"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C6182B" w:rsidRPr="00603082" w:rsidRDefault="00C6182B" w:rsidP="00B20F84">
            <w:pPr>
              <w:pStyle w:val="Title"/>
              <w:rPr>
                <w:rFonts w:asciiTheme="minorHAnsi" w:hAnsiTheme="minorHAnsi" w:cstheme="minorHAnsi"/>
              </w:rPr>
            </w:pPr>
            <w:r w:rsidRPr="00603082">
              <w:rPr>
                <w:rFonts w:asciiTheme="minorHAnsi" w:hAnsiTheme="minorHAnsi" w:cstheme="minorHAnsi"/>
              </w:rPr>
              <w:t>Meeting Minutes</w:t>
            </w:r>
          </w:p>
        </w:tc>
      </w:tr>
    </w:tbl>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Call to order</w:t>
      </w:r>
    </w:p>
    <w:p w:rsidR="00C6182B" w:rsidRPr="00603082" w:rsidRDefault="00C6182B" w:rsidP="00C6182B">
      <w:pPr>
        <w:rPr>
          <w:rFonts w:asciiTheme="minorHAnsi" w:hAnsiTheme="minorHAnsi" w:cstheme="minorHAnsi"/>
        </w:rPr>
      </w:pPr>
      <w:r w:rsidRPr="00603082">
        <w:rPr>
          <w:rFonts w:asciiTheme="minorHAnsi" w:hAnsiTheme="minorHAnsi" w:cstheme="minorHAnsi"/>
        </w:rPr>
        <w:t>A meeting of Team B was held at CB5.8 on 23-NOV-2016.</w:t>
      </w: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Attendees</w:t>
      </w:r>
    </w:p>
    <w:p w:rsidR="00C6182B" w:rsidRPr="00603082" w:rsidRDefault="00C6182B" w:rsidP="00C6182B">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Members not in attendance</w:t>
      </w:r>
    </w:p>
    <w:p w:rsidR="00C6182B" w:rsidRPr="00603082" w:rsidRDefault="00C6182B" w:rsidP="00C6182B">
      <w:pPr>
        <w:pStyle w:val="Heading1"/>
        <w:rPr>
          <w:rFonts w:asciiTheme="minorHAnsi" w:hAnsiTheme="minorHAnsi" w:cstheme="minorHAnsi"/>
        </w:rPr>
      </w:pP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Approval of minutes</w:t>
      </w:r>
    </w:p>
    <w:p w:rsidR="00C6182B" w:rsidRPr="00603082" w:rsidRDefault="00C6182B" w:rsidP="00C6182B">
      <w:pPr>
        <w:pStyle w:val="ListParagraph"/>
        <w:numPr>
          <w:ilvl w:val="0"/>
          <w:numId w:val="5"/>
        </w:numPr>
        <w:rPr>
          <w:rFonts w:asciiTheme="minorHAnsi" w:hAnsiTheme="minorHAnsi" w:cstheme="minorHAnsi"/>
        </w:rPr>
      </w:pPr>
      <w:r w:rsidRPr="00603082">
        <w:rPr>
          <w:rFonts w:asciiTheme="minorHAnsi" w:hAnsiTheme="minorHAnsi" w:cstheme="minorHAnsi"/>
        </w:rPr>
        <w:t>UML diagrams were added into our project’s documentation.</w:t>
      </w: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Reports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Reviewed all the documents about requirement analysis, Use Cases, CRC cards, system architecture and design, UML diagrams and test planning.</w:t>
      </w: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Unfinished business</w:t>
      </w:r>
    </w:p>
    <w:p w:rsidR="00C6182B" w:rsidRPr="00603082" w:rsidRDefault="00C6182B" w:rsidP="00C6182B">
      <w:pPr>
        <w:pStyle w:val="ListParagraph"/>
        <w:numPr>
          <w:ilvl w:val="0"/>
          <w:numId w:val="6"/>
        </w:numPr>
        <w:rPr>
          <w:rFonts w:asciiTheme="minorHAnsi" w:hAnsiTheme="minorHAnsi" w:cstheme="minorHAnsi"/>
        </w:rPr>
      </w:pPr>
      <w:r w:rsidRPr="00603082">
        <w:rPr>
          <w:rFonts w:asciiTheme="minorHAnsi" w:hAnsiTheme="minorHAnsi" w:cstheme="minorHAnsi"/>
        </w:rPr>
        <w:t>Need to integrate all documents into a single one.</w:t>
      </w:r>
    </w:p>
    <w:p w:rsidR="00C6182B" w:rsidRPr="00603082" w:rsidRDefault="00C6182B" w:rsidP="00B37F4C">
      <w:pPr>
        <w:pStyle w:val="Heading1"/>
        <w:rPr>
          <w:rFonts w:asciiTheme="minorHAnsi" w:hAnsiTheme="minorHAnsi" w:cstheme="minorHAnsi"/>
        </w:rPr>
      </w:pPr>
      <w:r w:rsidRPr="00603082">
        <w:rPr>
          <w:rFonts w:asciiTheme="minorHAnsi" w:hAnsiTheme="minorHAnsi" w:cstheme="minorHAnsi"/>
        </w:rPr>
        <w:t>New business</w:t>
      </w:r>
    </w:p>
    <w:p w:rsidR="00C6182B" w:rsidRPr="00603082" w:rsidRDefault="00C6182B" w:rsidP="00C6182B">
      <w:pPr>
        <w:pStyle w:val="ListParagraph"/>
        <w:numPr>
          <w:ilvl w:val="0"/>
          <w:numId w:val="7"/>
        </w:numPr>
        <w:rPr>
          <w:rFonts w:asciiTheme="minorHAnsi" w:hAnsiTheme="minorHAnsi" w:cstheme="minorHAnsi"/>
        </w:rPr>
      </w:pPr>
      <w:r w:rsidRPr="00603082">
        <w:rPr>
          <w:rFonts w:asciiTheme="minorHAnsi" w:hAnsiTheme="minorHAnsi" w:cstheme="minorHAnsi"/>
        </w:rPr>
        <w:t>Start coding.</w:t>
      </w:r>
    </w:p>
    <w:p w:rsidR="00C6182B" w:rsidRPr="00603082" w:rsidRDefault="00C6182B" w:rsidP="00C6182B">
      <w:pPr>
        <w:pStyle w:val="Heading1"/>
        <w:rPr>
          <w:rFonts w:asciiTheme="minorHAnsi" w:hAnsiTheme="minorHAnsi" w:cstheme="minorHAnsi"/>
        </w:rPr>
      </w:pPr>
      <w:r w:rsidRPr="00603082">
        <w:rPr>
          <w:rFonts w:asciiTheme="minorHAnsi" w:hAnsiTheme="minorHAnsi" w:cstheme="minorHAnsi"/>
        </w:rPr>
        <w:t>Announcements</w:t>
      </w:r>
    </w:p>
    <w:p w:rsidR="00B37F4C" w:rsidRDefault="00C6182B" w:rsidP="00B37F4C">
      <w:pPr>
        <w:pStyle w:val="ListParagraph"/>
        <w:numPr>
          <w:ilvl w:val="0"/>
          <w:numId w:val="7"/>
        </w:numPr>
        <w:rPr>
          <w:rFonts w:asciiTheme="minorHAnsi" w:hAnsiTheme="minorHAnsi" w:cstheme="minorHAnsi"/>
        </w:rPr>
      </w:pPr>
      <w:r w:rsidRPr="00603082">
        <w:rPr>
          <w:rFonts w:asciiTheme="minorHAnsi" w:hAnsiTheme="minorHAnsi" w:cstheme="minorHAnsi"/>
        </w:rPr>
        <w:t>The code development of the project begins next Monday</w:t>
      </w:r>
    </w:p>
    <w:p w:rsidR="00B37F4C" w:rsidRPr="00B37F4C" w:rsidRDefault="00B37F4C" w:rsidP="00B37F4C">
      <w:pPr>
        <w:pStyle w:val="ListParagraph"/>
        <w:numPr>
          <w:ilvl w:val="0"/>
          <w:numId w:val="7"/>
        </w:numPr>
        <w:rPr>
          <w:rFonts w:asciiTheme="minorHAnsi" w:hAnsiTheme="minorHAnsi" w:cstheme="minorHAnsi"/>
        </w:rPr>
      </w:pP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C6182B" w:rsidRPr="00603082" w:rsidTr="00B20F84">
        <w:trPr>
          <w:trHeight w:val="936"/>
          <w:jc w:val="center"/>
        </w:trPr>
        <w:tc>
          <w:tcPr>
            <w:tcW w:w="4028" w:type="dxa"/>
            <w:vAlign w:val="bottom"/>
          </w:tcPr>
          <w:p w:rsidR="00C6182B" w:rsidRPr="00603082" w:rsidRDefault="00C6182B"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C6182B" w:rsidRPr="00603082" w:rsidRDefault="00C6182B" w:rsidP="00B20F84">
            <w:pPr>
              <w:pStyle w:val="NoSpacing"/>
              <w:rPr>
                <w:rFonts w:cstheme="minorHAnsi"/>
              </w:rPr>
            </w:pPr>
          </w:p>
        </w:tc>
        <w:tc>
          <w:tcPr>
            <w:tcW w:w="4028" w:type="dxa"/>
            <w:vAlign w:val="bottom"/>
          </w:tcPr>
          <w:p w:rsidR="00C6182B" w:rsidRPr="00603082" w:rsidRDefault="00C6182B"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23-NOV-2016</w:t>
            </w:r>
          </w:p>
        </w:tc>
      </w:tr>
      <w:tr w:rsidR="00C6182B" w:rsidRPr="00603082" w:rsidTr="00B20F84">
        <w:trPr>
          <w:jc w:val="center"/>
        </w:trPr>
        <w:tc>
          <w:tcPr>
            <w:tcW w:w="4028" w:type="dxa"/>
          </w:tcPr>
          <w:p w:rsidR="00C6182B" w:rsidRPr="00603082" w:rsidRDefault="00C6182B"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C6182B" w:rsidRPr="00603082" w:rsidRDefault="00C6182B" w:rsidP="00B20F84">
            <w:pPr>
              <w:rPr>
                <w:rFonts w:asciiTheme="minorHAnsi" w:hAnsiTheme="minorHAnsi" w:cstheme="minorHAnsi"/>
              </w:rPr>
            </w:pPr>
          </w:p>
        </w:tc>
        <w:tc>
          <w:tcPr>
            <w:tcW w:w="4028" w:type="dxa"/>
          </w:tcPr>
          <w:p w:rsidR="00C6182B" w:rsidRPr="00603082" w:rsidRDefault="00C6182B"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C6182B" w:rsidRPr="00603082" w:rsidRDefault="00C6182B" w:rsidP="00C6182B">
      <w:pPr>
        <w:rPr>
          <w:rFonts w:asciiTheme="minorHAnsi" w:hAnsiTheme="minorHAnsi" w:cstheme="minorHAnsi"/>
        </w:rPr>
      </w:pPr>
    </w:p>
    <w:p w:rsidR="00D1246C" w:rsidRPr="00603082" w:rsidRDefault="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D1246C" w:rsidRPr="00603082" w:rsidTr="00B20F84">
        <w:tc>
          <w:tcPr>
            <w:tcW w:w="1440" w:type="dxa"/>
          </w:tcPr>
          <w:p w:rsidR="00D1246C" w:rsidRPr="00603082" w:rsidRDefault="00D1246C"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4C71D97E" wp14:editId="46B1823A">
                  <wp:extent cx="822960" cy="433070"/>
                  <wp:effectExtent l="0" t="0" r="0" b="5080"/>
                  <wp:docPr id="6"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D1246C" w:rsidRPr="00603082" w:rsidRDefault="00D1246C" w:rsidP="00B20F84">
            <w:pPr>
              <w:pStyle w:val="Title"/>
              <w:rPr>
                <w:rFonts w:asciiTheme="minorHAnsi" w:hAnsiTheme="minorHAnsi" w:cstheme="minorHAnsi"/>
              </w:rPr>
            </w:pPr>
            <w:r w:rsidRPr="00603082">
              <w:rPr>
                <w:rFonts w:asciiTheme="minorHAnsi" w:hAnsiTheme="minorHAnsi" w:cstheme="minorHAnsi"/>
              </w:rPr>
              <w:t>Meeting Minutes</w:t>
            </w:r>
          </w:p>
        </w:tc>
      </w:tr>
    </w:tbl>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Call to order</w:t>
      </w:r>
    </w:p>
    <w:p w:rsidR="00D1246C" w:rsidRPr="00603082" w:rsidRDefault="00D1246C" w:rsidP="00D1246C">
      <w:pPr>
        <w:rPr>
          <w:rFonts w:asciiTheme="minorHAnsi" w:hAnsiTheme="minorHAnsi" w:cstheme="minorHAnsi"/>
        </w:rPr>
      </w:pPr>
      <w:r w:rsidRPr="00603082">
        <w:rPr>
          <w:rFonts w:asciiTheme="minorHAnsi" w:hAnsiTheme="minorHAnsi" w:cstheme="minorHAnsi"/>
        </w:rPr>
        <w:t>A meeting of Team B was held at CB5.12 on 28-NOV-2016.</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Attendees</w:t>
      </w:r>
    </w:p>
    <w:p w:rsidR="00D1246C" w:rsidRPr="00603082" w:rsidRDefault="00D1246C" w:rsidP="00D1246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Members not in attendance</w:t>
      </w:r>
    </w:p>
    <w:p w:rsidR="00D1246C" w:rsidRPr="00B37F4C" w:rsidRDefault="00B37F4C" w:rsidP="00D1246C">
      <w:pPr>
        <w:pStyle w:val="Heading1"/>
        <w:rPr>
          <w:rFonts w:asciiTheme="minorHAnsi" w:hAnsiTheme="minorHAnsi" w:cstheme="minorHAnsi"/>
          <w:color w:val="auto"/>
        </w:rPr>
      </w:pPr>
      <w:r w:rsidRPr="00B37F4C">
        <w:rPr>
          <w:rFonts w:asciiTheme="minorHAnsi" w:hAnsiTheme="minorHAnsi" w:cstheme="minorHAnsi"/>
          <w:color w:val="auto"/>
        </w:rPr>
        <w:t>-</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Approval of minutes</w:t>
      </w:r>
    </w:p>
    <w:p w:rsidR="00D1246C" w:rsidRPr="00603082" w:rsidRDefault="00D1246C" w:rsidP="00D1246C">
      <w:pPr>
        <w:pStyle w:val="ListParagraph"/>
        <w:numPr>
          <w:ilvl w:val="0"/>
          <w:numId w:val="5"/>
        </w:numPr>
        <w:rPr>
          <w:rFonts w:asciiTheme="minorHAnsi" w:hAnsiTheme="minorHAnsi" w:cstheme="minorHAnsi"/>
        </w:rPr>
      </w:pPr>
      <w:r w:rsidRPr="00603082">
        <w:rPr>
          <w:rFonts w:asciiTheme="minorHAnsi" w:hAnsiTheme="minorHAnsi" w:cstheme="minorHAnsi"/>
        </w:rPr>
        <w:t xml:space="preserve">Changes were made to all documents to be </w:t>
      </w:r>
      <w:r w:rsidR="00A3066C" w:rsidRPr="00603082">
        <w:rPr>
          <w:rFonts w:asciiTheme="minorHAnsi" w:hAnsiTheme="minorHAnsi" w:cstheme="minorHAnsi"/>
        </w:rPr>
        <w:t>clearer</w:t>
      </w:r>
      <w:r w:rsidRPr="00603082">
        <w:rPr>
          <w:rFonts w:asciiTheme="minorHAnsi" w:hAnsiTheme="minorHAnsi" w:cstheme="minorHAnsi"/>
        </w:rPr>
        <w:t xml:space="preserve"> and less ambiguous.</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Reports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single document that explains our system’s architecture and design based on requirement analysis.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tasks on Trello (Sprint 4).</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Created a document for style conventions both for documentation and coding.</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Meeting with Julian Padget to demonstrate our progress so far.</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Unfinished business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D1246C" w:rsidRPr="00603082" w:rsidRDefault="00D1246C" w:rsidP="00D1246C">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New business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p w:rsidR="00D1246C" w:rsidRPr="00603082" w:rsidRDefault="00D1246C" w:rsidP="00D1246C">
      <w:pPr>
        <w:pStyle w:val="Heading1"/>
        <w:rPr>
          <w:rFonts w:asciiTheme="minorHAnsi" w:hAnsiTheme="minorHAnsi" w:cstheme="minorHAnsi"/>
        </w:rPr>
      </w:pPr>
      <w:r w:rsidRPr="00603082">
        <w:rPr>
          <w:rFonts w:asciiTheme="minorHAnsi" w:hAnsiTheme="minorHAnsi" w:cstheme="minorHAnsi"/>
        </w:rPr>
        <w:t>Announcements</w:t>
      </w:r>
    </w:p>
    <w:p w:rsidR="00D1246C" w:rsidRPr="00603082" w:rsidRDefault="00D1246C" w:rsidP="00D1246C">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1246C" w:rsidRPr="00603082" w:rsidTr="00B20F84">
        <w:trPr>
          <w:trHeight w:val="936"/>
          <w:jc w:val="center"/>
        </w:trPr>
        <w:tc>
          <w:tcPr>
            <w:tcW w:w="4028" w:type="dxa"/>
            <w:vAlign w:val="bottom"/>
          </w:tcPr>
          <w:p w:rsidR="00D1246C" w:rsidRPr="00603082" w:rsidRDefault="00D1246C"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1246C" w:rsidRPr="00603082" w:rsidRDefault="00D1246C" w:rsidP="00B20F84">
            <w:pPr>
              <w:pStyle w:val="NoSpacing"/>
              <w:rPr>
                <w:rFonts w:cstheme="minorHAnsi"/>
              </w:rPr>
            </w:pPr>
          </w:p>
        </w:tc>
        <w:tc>
          <w:tcPr>
            <w:tcW w:w="4028" w:type="dxa"/>
            <w:vAlign w:val="bottom"/>
          </w:tcPr>
          <w:p w:rsidR="00D1246C" w:rsidRPr="00603082" w:rsidRDefault="00D1246C"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28-NOV-2016</w:t>
            </w:r>
          </w:p>
        </w:tc>
      </w:tr>
      <w:tr w:rsidR="00D1246C" w:rsidRPr="00603082" w:rsidTr="00B20F84">
        <w:trPr>
          <w:jc w:val="center"/>
        </w:trPr>
        <w:tc>
          <w:tcPr>
            <w:tcW w:w="4028" w:type="dxa"/>
          </w:tcPr>
          <w:p w:rsidR="00D1246C" w:rsidRPr="00603082" w:rsidRDefault="00D1246C"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D1246C" w:rsidRPr="00603082" w:rsidRDefault="00D1246C" w:rsidP="00B20F84">
            <w:pPr>
              <w:rPr>
                <w:rFonts w:asciiTheme="minorHAnsi" w:hAnsiTheme="minorHAnsi" w:cstheme="minorHAnsi"/>
              </w:rPr>
            </w:pPr>
          </w:p>
        </w:tc>
        <w:tc>
          <w:tcPr>
            <w:tcW w:w="4028" w:type="dxa"/>
          </w:tcPr>
          <w:p w:rsidR="00D1246C" w:rsidRPr="00603082" w:rsidRDefault="00D1246C"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D1246C" w:rsidRPr="00603082" w:rsidRDefault="00D1246C" w:rsidP="00D1246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762B14" w:rsidRPr="00603082" w:rsidTr="00B20F84">
        <w:tc>
          <w:tcPr>
            <w:tcW w:w="1440" w:type="dxa"/>
          </w:tcPr>
          <w:p w:rsidR="00762B14" w:rsidRPr="00603082" w:rsidRDefault="00762B14"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22DDC18A" wp14:editId="30569623">
                  <wp:extent cx="822960" cy="433070"/>
                  <wp:effectExtent l="0" t="0" r="0" b="5080"/>
                  <wp:docPr id="7"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762B14" w:rsidRPr="00603082" w:rsidRDefault="00762B14" w:rsidP="00B20F84">
            <w:pPr>
              <w:pStyle w:val="Title"/>
              <w:rPr>
                <w:rFonts w:asciiTheme="minorHAnsi" w:hAnsiTheme="minorHAnsi" w:cstheme="minorHAnsi"/>
              </w:rPr>
            </w:pPr>
            <w:r w:rsidRPr="00603082">
              <w:rPr>
                <w:rFonts w:asciiTheme="minorHAnsi" w:hAnsiTheme="minorHAnsi" w:cstheme="minorHAnsi"/>
              </w:rPr>
              <w:t>Meeting Minutes</w:t>
            </w:r>
          </w:p>
        </w:tc>
      </w:tr>
    </w:tbl>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Call to order</w:t>
      </w:r>
    </w:p>
    <w:p w:rsidR="00762B14" w:rsidRPr="00603082" w:rsidRDefault="00762B14" w:rsidP="00762B14">
      <w:pPr>
        <w:rPr>
          <w:rFonts w:asciiTheme="minorHAnsi" w:hAnsiTheme="minorHAnsi" w:cstheme="minorHAnsi"/>
        </w:rPr>
      </w:pPr>
      <w:r w:rsidRPr="00603082">
        <w:rPr>
          <w:rFonts w:asciiTheme="minorHAnsi" w:hAnsiTheme="minorHAnsi" w:cstheme="minorHAnsi"/>
        </w:rPr>
        <w:t>A meeting of Team B was held at EB0.7 on 30-NOV-2016.</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Attendees</w:t>
      </w:r>
    </w:p>
    <w:p w:rsidR="00762B14" w:rsidRPr="00603082" w:rsidRDefault="00762B14" w:rsidP="00762B14">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Members not in attendance</w:t>
      </w:r>
    </w:p>
    <w:p w:rsidR="00762B14" w:rsidRPr="00603082" w:rsidRDefault="00762B14" w:rsidP="00762B14">
      <w:pPr>
        <w:pStyle w:val="Heading1"/>
        <w:rPr>
          <w:rFonts w:asciiTheme="minorHAnsi" w:hAnsiTheme="minorHAnsi" w:cstheme="minorHAnsi"/>
        </w:rPr>
      </w:pP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Approval of minutes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Reports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We worked in pairs to complete database functionality, login/registration functionality and map parsing by the server.</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Unfinished business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split the Use Cases into user stories and design use cases.</w:t>
      </w:r>
    </w:p>
    <w:p w:rsidR="00762B14" w:rsidRPr="00603082" w:rsidRDefault="00762B14" w:rsidP="00762B14">
      <w:pPr>
        <w:pStyle w:val="ListParagraph"/>
        <w:numPr>
          <w:ilvl w:val="0"/>
          <w:numId w:val="6"/>
        </w:numPr>
        <w:rPr>
          <w:rFonts w:asciiTheme="minorHAnsi" w:hAnsiTheme="minorHAnsi" w:cstheme="minorHAnsi"/>
        </w:rPr>
      </w:pPr>
      <w:r w:rsidRPr="00603082">
        <w:rPr>
          <w:rFonts w:asciiTheme="minorHAnsi" w:hAnsiTheme="minorHAnsi" w:cstheme="minorHAnsi"/>
        </w:rPr>
        <w:t>Need to restructure our document.</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New business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p w:rsidR="00762B14" w:rsidRPr="00603082" w:rsidRDefault="00762B14" w:rsidP="00762B14">
      <w:pPr>
        <w:pStyle w:val="Heading1"/>
        <w:rPr>
          <w:rFonts w:asciiTheme="minorHAnsi" w:hAnsiTheme="minorHAnsi" w:cstheme="minorHAnsi"/>
        </w:rPr>
      </w:pPr>
      <w:r w:rsidRPr="00603082">
        <w:rPr>
          <w:rFonts w:asciiTheme="minorHAnsi" w:hAnsiTheme="minorHAnsi" w:cstheme="minorHAnsi"/>
        </w:rPr>
        <w:t>Announcements</w:t>
      </w:r>
    </w:p>
    <w:p w:rsidR="00762B14" w:rsidRPr="00603082" w:rsidRDefault="00762B14" w:rsidP="00762B14">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762B14" w:rsidRPr="00603082" w:rsidTr="00B20F84">
        <w:trPr>
          <w:trHeight w:val="936"/>
          <w:jc w:val="center"/>
        </w:trPr>
        <w:tc>
          <w:tcPr>
            <w:tcW w:w="4028" w:type="dxa"/>
            <w:vAlign w:val="bottom"/>
          </w:tcPr>
          <w:p w:rsidR="00762B14" w:rsidRPr="00603082" w:rsidRDefault="00762B14" w:rsidP="00B20F84">
            <w:pPr>
              <w:pStyle w:val="NoSpacing"/>
              <w:rPr>
                <w:rFonts w:cstheme="minorHAnsi"/>
              </w:rPr>
            </w:pPr>
            <w:r w:rsidRPr="00603082">
              <w:rPr>
                <w:rFonts w:cstheme="minorHAnsi"/>
              </w:rPr>
              <w:t>Anastasios Gemtos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762B14" w:rsidRPr="00603082" w:rsidRDefault="00762B14" w:rsidP="00B20F84">
            <w:pPr>
              <w:pStyle w:val="NoSpacing"/>
              <w:rPr>
                <w:rFonts w:cstheme="minorHAnsi"/>
              </w:rPr>
            </w:pPr>
          </w:p>
        </w:tc>
        <w:tc>
          <w:tcPr>
            <w:tcW w:w="4028" w:type="dxa"/>
            <w:vAlign w:val="bottom"/>
          </w:tcPr>
          <w:p w:rsidR="00762B14" w:rsidRPr="00603082" w:rsidRDefault="00762B14"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30-NOV-2016</w:t>
            </w:r>
          </w:p>
        </w:tc>
      </w:tr>
      <w:tr w:rsidR="00762B14" w:rsidRPr="00603082" w:rsidTr="00B20F84">
        <w:trPr>
          <w:jc w:val="center"/>
        </w:trPr>
        <w:tc>
          <w:tcPr>
            <w:tcW w:w="4028" w:type="dxa"/>
          </w:tcPr>
          <w:p w:rsidR="00762B14" w:rsidRPr="00603082" w:rsidRDefault="00762B14"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762B14" w:rsidRPr="00603082" w:rsidRDefault="00762B14" w:rsidP="00B20F84">
            <w:pPr>
              <w:rPr>
                <w:rFonts w:asciiTheme="minorHAnsi" w:hAnsiTheme="minorHAnsi" w:cstheme="minorHAnsi"/>
              </w:rPr>
            </w:pPr>
          </w:p>
        </w:tc>
        <w:tc>
          <w:tcPr>
            <w:tcW w:w="4028" w:type="dxa"/>
          </w:tcPr>
          <w:p w:rsidR="00762B14" w:rsidRPr="00603082" w:rsidRDefault="00762B14"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762B14" w:rsidRPr="00603082" w:rsidRDefault="00762B14" w:rsidP="00762B14">
      <w:pPr>
        <w:rPr>
          <w:rFonts w:asciiTheme="minorHAnsi" w:hAnsiTheme="minorHAnsi" w:cstheme="minorHAnsi"/>
        </w:rPr>
      </w:pPr>
    </w:p>
    <w:p w:rsidR="00537772" w:rsidRPr="00603082" w:rsidRDefault="00537772">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B20F84">
        <w:tc>
          <w:tcPr>
            <w:tcW w:w="1440" w:type="dxa"/>
          </w:tcPr>
          <w:p w:rsidR="00537772" w:rsidRPr="00603082" w:rsidRDefault="00537772"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04CA8FBD" wp14:editId="69F90306">
                  <wp:extent cx="822960" cy="433070"/>
                  <wp:effectExtent l="0" t="0" r="0" b="5080"/>
                  <wp:docPr id="8"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B20F84">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Call to order</w:t>
      </w:r>
    </w:p>
    <w:p w:rsidR="00537772" w:rsidRPr="0060308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6E27A3" w:rsidRPr="00603082">
        <w:rPr>
          <w:rFonts w:asciiTheme="minorHAnsi" w:hAnsiTheme="minorHAnsi" w:cstheme="minorHAnsi"/>
        </w:rPr>
        <w:t xml:space="preserve"> CB5.12</w:t>
      </w:r>
      <w:r w:rsidRPr="00603082">
        <w:rPr>
          <w:rFonts w:asciiTheme="minorHAnsi" w:hAnsiTheme="minorHAnsi" w:cstheme="minorHAnsi"/>
        </w:rPr>
        <w:t xml:space="preserve"> on </w:t>
      </w:r>
      <w:r w:rsidR="006E27A3" w:rsidRPr="00603082">
        <w:rPr>
          <w:rFonts w:asciiTheme="minorHAnsi" w:hAnsiTheme="minorHAnsi" w:cstheme="minorHAnsi"/>
        </w:rPr>
        <w:t xml:space="preserve">5-DEC-2016 </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Attendees</w:t>
      </w:r>
    </w:p>
    <w:p w:rsidR="00537772" w:rsidRPr="00603082" w:rsidRDefault="00537772" w:rsidP="00DB668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Members not in attendance</w:t>
      </w:r>
    </w:p>
    <w:p w:rsidR="00537772" w:rsidRPr="00603082" w:rsidRDefault="00694433" w:rsidP="00DB668C">
      <w:pPr>
        <w:rPr>
          <w:rFonts w:asciiTheme="minorHAnsi" w:hAnsiTheme="minorHAnsi" w:cstheme="minorHAnsi"/>
          <w:lang w:eastAsia="ja-JP"/>
        </w:rPr>
      </w:pPr>
      <w:r w:rsidRPr="00603082">
        <w:rPr>
          <w:rFonts w:asciiTheme="minorHAnsi" w:hAnsiTheme="minorHAnsi" w:cstheme="minorHAnsi"/>
        </w:rPr>
        <w:t>Xiao</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Reports</w:t>
      </w:r>
    </w:p>
    <w:p w:rsidR="00537772" w:rsidRPr="00603082" w:rsidRDefault="002A04CB"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 xml:space="preserve">We </w:t>
      </w:r>
      <w:r w:rsidR="00337960" w:rsidRPr="00603082">
        <w:rPr>
          <w:rFonts w:asciiTheme="minorHAnsi" w:hAnsiTheme="minorHAnsi" w:cstheme="minorHAnsi"/>
        </w:rPr>
        <w:t>discussed about remaining functionality</w:t>
      </w:r>
      <w:r w:rsidR="00D23006" w:rsidRPr="00603082">
        <w:rPr>
          <w:rFonts w:asciiTheme="minorHAnsi" w:hAnsiTheme="minorHAnsi" w:cstheme="minorHAnsi"/>
        </w:rPr>
        <w:t xml:space="preserve"> and tasks</w:t>
      </w:r>
      <w:r w:rsidR="00337960" w:rsidRPr="00603082">
        <w:rPr>
          <w:rFonts w:asciiTheme="minorHAnsi" w:hAnsiTheme="minorHAnsi" w:cstheme="minorHAnsi"/>
        </w:rPr>
        <w:t xml:space="preserve"> are assigned. Meeting with the customer is happened.</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Unfinished business</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537772"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6D18C8" w:rsidRPr="00603082" w:rsidRDefault="006D18C8"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New business</w:t>
      </w:r>
    </w:p>
    <w:p w:rsidR="00DB668C" w:rsidRDefault="00537772" w:rsidP="00DB668C">
      <w:pPr>
        <w:rPr>
          <w:rFonts w:asciiTheme="minorHAnsi" w:hAnsiTheme="minorHAnsi" w:cstheme="minorHAnsi"/>
        </w:rPr>
      </w:pPr>
      <w:r w:rsidRPr="00603082">
        <w:rPr>
          <w:rFonts w:asciiTheme="minorHAnsi" w:hAnsiTheme="minorHAnsi" w:cstheme="minorHAnsi"/>
        </w:rPr>
        <w:t>-</w:t>
      </w:r>
    </w:p>
    <w:p w:rsidR="00D23006" w:rsidRPr="00DB668C" w:rsidRDefault="00603082" w:rsidP="00DB668C">
      <w:pPr>
        <w:pStyle w:val="Heading1"/>
        <w:rPr>
          <w:rStyle w:val="IntenseEmphasis"/>
          <w:rFonts w:asciiTheme="minorHAnsi" w:hAnsiTheme="minorHAnsi" w:cstheme="minorHAnsi"/>
          <w:i w:val="0"/>
        </w:rPr>
      </w:pPr>
      <w:r w:rsidRPr="00DB668C">
        <w:rPr>
          <w:rStyle w:val="IntenseEmphasis"/>
          <w:rFonts w:asciiTheme="minorHAnsi" w:hAnsiTheme="minorHAnsi" w:cstheme="minorHAnsi"/>
          <w:i w:val="0"/>
        </w:rPr>
        <w:t>Announcements</w:t>
      </w:r>
    </w:p>
    <w:p w:rsidR="00DB668C" w:rsidRPr="00603082" w:rsidRDefault="00DB668C" w:rsidP="00DB668C">
      <w:pPr>
        <w:rPr>
          <w:rFonts w:asciiTheme="minorHAnsi" w:hAnsiTheme="minorHAnsi" w:cstheme="minorHAnsi"/>
        </w:rPr>
      </w:pPr>
      <w:r>
        <w:rPr>
          <w:rFonts w:asciiTheme="minorHAnsi" w:hAnsiTheme="minorHAnsi" w:cstheme="minorHAnsi"/>
        </w:rPr>
        <w:t>-</w:t>
      </w:r>
    </w:p>
    <w:tbl>
      <w:tblPr>
        <w:tblStyle w:val="FormTable"/>
        <w:tblpPr w:leftFromText="180" w:rightFromText="180" w:vertAnchor="text" w:horzAnchor="margin" w:tblpY="820"/>
        <w:tblW w:w="10070" w:type="dxa"/>
        <w:tblLayout w:type="fixed"/>
        <w:tblLook w:val="00A0" w:firstRow="1" w:lastRow="0" w:firstColumn="1" w:lastColumn="0" w:noHBand="0" w:noVBand="0"/>
        <w:tblCaption w:val="Signature table"/>
      </w:tblPr>
      <w:tblGrid>
        <w:gridCol w:w="4028"/>
        <w:gridCol w:w="2014"/>
        <w:gridCol w:w="4028"/>
      </w:tblGrid>
      <w:tr w:rsidR="00D83982" w:rsidRPr="00603082" w:rsidTr="00D83982">
        <w:trPr>
          <w:trHeight w:val="936"/>
        </w:trPr>
        <w:tc>
          <w:tcPr>
            <w:tcW w:w="4028" w:type="dxa"/>
            <w:vAlign w:val="bottom"/>
          </w:tcPr>
          <w:p w:rsidR="00DB668C" w:rsidRDefault="00DB668C" w:rsidP="00D83982">
            <w:pPr>
              <w:pStyle w:val="NoSpacing"/>
              <w:rPr>
                <w:rFonts w:cstheme="minorHAnsi"/>
              </w:rPr>
            </w:pPr>
          </w:p>
          <w:p w:rsidR="00DB668C" w:rsidRDefault="00DB668C" w:rsidP="00D83982">
            <w:pPr>
              <w:pStyle w:val="NoSpacing"/>
              <w:rPr>
                <w:rFonts w:cstheme="minorHAnsi"/>
              </w:rPr>
            </w:pPr>
          </w:p>
          <w:p w:rsidR="00D83982" w:rsidRPr="00603082" w:rsidRDefault="00D83982" w:rsidP="00D83982">
            <w:pPr>
              <w:pStyle w:val="NoSpacing"/>
              <w:rPr>
                <w:rFonts w:cstheme="minorHAnsi"/>
              </w:rPr>
            </w:pPr>
            <w:proofErr w:type="spellStart"/>
            <w:r w:rsidRPr="00603082">
              <w:rPr>
                <w:rFonts w:cstheme="minorHAnsi"/>
              </w:rPr>
              <w:t>Selin</w:t>
            </w:r>
            <w:proofErr w:type="spellEnd"/>
            <w:r w:rsidRPr="00603082">
              <w:rPr>
                <w:rFonts w:cstheme="minorHAnsi"/>
              </w:rPr>
              <w:t xml:space="preserve"> </w:t>
            </w:r>
            <w:proofErr w:type="spellStart"/>
            <w:r w:rsidRPr="00603082">
              <w:rPr>
                <w:rFonts w:cstheme="minorHAnsi"/>
              </w:rPr>
              <w:t>Kutlamis</w:t>
            </w:r>
            <w:proofErr w:type="spellEnd"/>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83982" w:rsidRPr="00603082" w:rsidRDefault="00D83982" w:rsidP="00D83982">
            <w:pPr>
              <w:pStyle w:val="NoSpacing"/>
              <w:rPr>
                <w:rFonts w:cstheme="minorHAnsi"/>
              </w:rPr>
            </w:pPr>
          </w:p>
        </w:tc>
        <w:tc>
          <w:tcPr>
            <w:tcW w:w="4028" w:type="dxa"/>
            <w:vAlign w:val="bottom"/>
          </w:tcPr>
          <w:p w:rsidR="00D83982" w:rsidRPr="00603082" w:rsidRDefault="00D83982" w:rsidP="00D83982">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05-DEC-2016</w:t>
            </w:r>
          </w:p>
        </w:tc>
      </w:tr>
      <w:tr w:rsidR="00D83982" w:rsidRPr="00603082" w:rsidTr="00D83982">
        <w:tc>
          <w:tcPr>
            <w:tcW w:w="4028" w:type="dxa"/>
          </w:tcPr>
          <w:p w:rsidR="00D83982" w:rsidRDefault="00D83982" w:rsidP="00D83982">
            <w:pPr>
              <w:rPr>
                <w:rFonts w:asciiTheme="minorHAnsi" w:hAnsiTheme="minorHAnsi" w:cstheme="minorHAnsi"/>
              </w:rPr>
            </w:pPr>
            <w:r w:rsidRPr="00603082">
              <w:rPr>
                <w:rFonts w:asciiTheme="minorHAnsi" w:hAnsiTheme="minorHAnsi" w:cstheme="minorHAnsi"/>
              </w:rPr>
              <w:t>Secretary</w:t>
            </w:r>
          </w:p>
          <w:p w:rsidR="00DB668C" w:rsidRDefault="00DB668C" w:rsidP="00D83982">
            <w:pPr>
              <w:rPr>
                <w:rFonts w:asciiTheme="minorHAnsi" w:hAnsiTheme="minorHAnsi" w:cstheme="minorHAnsi"/>
              </w:rPr>
            </w:pPr>
          </w:p>
          <w:p w:rsidR="00DB668C" w:rsidRPr="00603082" w:rsidRDefault="00DB668C" w:rsidP="00D83982">
            <w:pPr>
              <w:rPr>
                <w:rFonts w:asciiTheme="minorHAnsi" w:hAnsiTheme="minorHAnsi" w:cstheme="minorHAnsi"/>
              </w:rPr>
            </w:pPr>
          </w:p>
        </w:tc>
        <w:tc>
          <w:tcPr>
            <w:cnfStyle w:val="000001000000" w:firstRow="0" w:lastRow="0" w:firstColumn="0" w:lastColumn="0" w:oddVBand="0" w:evenVBand="1" w:oddHBand="0" w:evenHBand="0" w:firstRowFirstColumn="0" w:firstRowLastColumn="0" w:lastRowFirstColumn="0" w:lastRowLastColumn="0"/>
            <w:tcW w:w="2014" w:type="dxa"/>
          </w:tcPr>
          <w:p w:rsidR="00D83982" w:rsidRPr="00603082" w:rsidRDefault="00D83982" w:rsidP="00D83982">
            <w:pPr>
              <w:rPr>
                <w:rFonts w:asciiTheme="minorHAnsi" w:hAnsiTheme="minorHAnsi" w:cstheme="minorHAnsi"/>
              </w:rPr>
            </w:pPr>
          </w:p>
        </w:tc>
        <w:tc>
          <w:tcPr>
            <w:tcW w:w="4028" w:type="dxa"/>
          </w:tcPr>
          <w:p w:rsidR="00D83982" w:rsidRPr="00603082" w:rsidRDefault="00D83982" w:rsidP="00D839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537772" w:rsidRDefault="00537772">
      <w:pPr>
        <w:rPr>
          <w:rFonts w:asciiTheme="minorHAnsi" w:hAnsiTheme="minorHAnsi" w:cstheme="minorHAnsi"/>
        </w:rPr>
      </w:pPr>
    </w:p>
    <w:p w:rsidR="00DB668C" w:rsidRDefault="00DB668C">
      <w:pPr>
        <w:rPr>
          <w:rFonts w:asciiTheme="minorHAnsi" w:hAnsiTheme="minorHAnsi" w:cstheme="minorHAnsi"/>
        </w:rPr>
      </w:pPr>
    </w:p>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537772" w:rsidRPr="00603082" w:rsidTr="00B20F84">
        <w:tc>
          <w:tcPr>
            <w:tcW w:w="1440" w:type="dxa"/>
          </w:tcPr>
          <w:p w:rsidR="00537772" w:rsidRPr="00603082" w:rsidRDefault="00537772"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10F5F452" wp14:editId="46AA99EC">
                  <wp:extent cx="822960" cy="433070"/>
                  <wp:effectExtent l="0" t="0" r="0" b="5080"/>
                  <wp:docPr id="9"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537772" w:rsidRPr="00603082" w:rsidRDefault="00537772" w:rsidP="00B20F84">
            <w:pPr>
              <w:pStyle w:val="Title"/>
              <w:rPr>
                <w:rFonts w:asciiTheme="minorHAnsi" w:hAnsiTheme="minorHAnsi" w:cstheme="minorHAnsi"/>
              </w:rPr>
            </w:pPr>
            <w:r w:rsidRPr="00603082">
              <w:rPr>
                <w:rFonts w:asciiTheme="minorHAnsi" w:hAnsiTheme="minorHAnsi" w:cstheme="minorHAnsi"/>
              </w:rPr>
              <w:t>Meeting Minutes</w:t>
            </w:r>
          </w:p>
        </w:tc>
      </w:tr>
    </w:tbl>
    <w:p w:rsidR="00537772" w:rsidRPr="00603082" w:rsidRDefault="00537772" w:rsidP="00DB668C">
      <w:pPr>
        <w:pStyle w:val="Heading1"/>
        <w:spacing w:before="0" w:after="0"/>
        <w:rPr>
          <w:rFonts w:asciiTheme="minorHAnsi" w:hAnsiTheme="minorHAnsi" w:cstheme="minorHAnsi"/>
        </w:rPr>
      </w:pPr>
      <w:r w:rsidRPr="00603082">
        <w:rPr>
          <w:rFonts w:asciiTheme="minorHAnsi" w:hAnsiTheme="minorHAnsi" w:cstheme="minorHAnsi"/>
        </w:rPr>
        <w:t>Call to order</w:t>
      </w:r>
    </w:p>
    <w:p w:rsidR="00537772" w:rsidRDefault="00537772" w:rsidP="00DB668C">
      <w:pPr>
        <w:rPr>
          <w:rFonts w:asciiTheme="minorHAnsi" w:hAnsiTheme="minorHAnsi" w:cstheme="minorHAnsi"/>
        </w:rPr>
      </w:pPr>
      <w:r w:rsidRPr="00603082">
        <w:rPr>
          <w:rFonts w:asciiTheme="minorHAnsi" w:hAnsiTheme="minorHAnsi" w:cstheme="minorHAnsi"/>
        </w:rPr>
        <w:t>A meeting of Team B was held at</w:t>
      </w:r>
      <w:r w:rsidR="008F1A6B" w:rsidRPr="00603082">
        <w:rPr>
          <w:rFonts w:asciiTheme="minorHAnsi" w:hAnsiTheme="minorHAnsi" w:cstheme="minorHAnsi"/>
        </w:rPr>
        <w:t xml:space="preserve"> EB0.7 </w:t>
      </w:r>
      <w:r w:rsidRPr="00603082">
        <w:rPr>
          <w:rFonts w:asciiTheme="minorHAnsi" w:hAnsiTheme="minorHAnsi" w:cstheme="minorHAnsi"/>
        </w:rPr>
        <w:t xml:space="preserve">on </w:t>
      </w:r>
      <w:r w:rsidR="008F1A6B" w:rsidRPr="00603082">
        <w:rPr>
          <w:rFonts w:asciiTheme="minorHAnsi" w:hAnsiTheme="minorHAnsi" w:cstheme="minorHAnsi"/>
        </w:rPr>
        <w:t>7-DEC</w:t>
      </w:r>
      <w:r w:rsidRPr="00603082">
        <w:rPr>
          <w:rFonts w:asciiTheme="minorHAnsi" w:hAnsiTheme="minorHAnsi" w:cstheme="minorHAnsi"/>
        </w:rPr>
        <w:t>-2016.</w:t>
      </w:r>
    </w:p>
    <w:p w:rsidR="00DB668C" w:rsidRPr="00603082" w:rsidRDefault="00DB668C" w:rsidP="00DB668C">
      <w:pPr>
        <w:rPr>
          <w:rFonts w:asciiTheme="minorHAnsi" w:hAnsiTheme="minorHAnsi" w:cstheme="minorHAnsi"/>
        </w:rPr>
      </w:pPr>
    </w:p>
    <w:p w:rsidR="00537772" w:rsidRPr="00603082" w:rsidRDefault="00537772" w:rsidP="00DB668C">
      <w:pPr>
        <w:pStyle w:val="Heading1"/>
        <w:spacing w:before="0" w:after="0"/>
        <w:rPr>
          <w:rFonts w:asciiTheme="minorHAnsi" w:hAnsiTheme="minorHAnsi" w:cstheme="minorHAnsi"/>
        </w:rPr>
      </w:pPr>
      <w:r w:rsidRPr="00603082">
        <w:rPr>
          <w:rFonts w:asciiTheme="minorHAnsi" w:hAnsiTheme="minorHAnsi" w:cstheme="minorHAnsi"/>
        </w:rPr>
        <w:t>Attendees</w:t>
      </w:r>
    </w:p>
    <w:p w:rsidR="00537772" w:rsidRDefault="00537772" w:rsidP="00DB668C">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B668C" w:rsidRPr="00603082" w:rsidRDefault="00DB668C" w:rsidP="00DB668C">
      <w:pPr>
        <w:rPr>
          <w:rFonts w:asciiTheme="minorHAnsi" w:hAnsiTheme="minorHAnsi" w:cstheme="minorHAnsi"/>
        </w:rPr>
      </w:pPr>
    </w:p>
    <w:p w:rsidR="00537772" w:rsidRPr="00603082" w:rsidRDefault="00537772" w:rsidP="00DB668C">
      <w:pPr>
        <w:pStyle w:val="Heading1"/>
        <w:spacing w:before="0" w:after="0"/>
        <w:rPr>
          <w:rFonts w:asciiTheme="minorHAnsi" w:hAnsiTheme="minorHAnsi" w:cstheme="minorHAnsi"/>
        </w:rPr>
      </w:pPr>
      <w:r w:rsidRPr="00603082">
        <w:rPr>
          <w:rFonts w:asciiTheme="minorHAnsi" w:hAnsiTheme="minorHAnsi" w:cstheme="minorHAnsi"/>
        </w:rPr>
        <w:t>Members not in attendance</w:t>
      </w:r>
    </w:p>
    <w:p w:rsidR="00337960" w:rsidRDefault="00337960" w:rsidP="00DB668C">
      <w:pPr>
        <w:rPr>
          <w:rFonts w:asciiTheme="minorHAnsi" w:hAnsiTheme="minorHAnsi" w:cstheme="minorHAnsi"/>
        </w:rPr>
      </w:pPr>
      <w:r w:rsidRPr="00603082">
        <w:rPr>
          <w:rFonts w:asciiTheme="minorHAnsi" w:hAnsiTheme="minorHAnsi" w:cstheme="minorHAnsi"/>
        </w:rPr>
        <w:t>Xiao</w:t>
      </w:r>
    </w:p>
    <w:p w:rsidR="00DB668C" w:rsidRPr="00603082" w:rsidRDefault="00DB668C" w:rsidP="00DB668C">
      <w:pPr>
        <w:rPr>
          <w:rFonts w:asciiTheme="minorHAnsi" w:hAnsiTheme="minorHAnsi" w:cstheme="minorHAnsi"/>
          <w:lang w:eastAsia="ja-JP"/>
        </w:rPr>
      </w:pPr>
    </w:p>
    <w:p w:rsidR="00537772" w:rsidRPr="00603082" w:rsidRDefault="00537772" w:rsidP="00DB668C">
      <w:pPr>
        <w:pStyle w:val="Heading1"/>
        <w:spacing w:before="0" w:after="0"/>
        <w:rPr>
          <w:rFonts w:asciiTheme="minorHAnsi" w:hAnsiTheme="minorHAnsi" w:cstheme="minorHAnsi"/>
        </w:rPr>
      </w:pPr>
      <w:r w:rsidRPr="00603082">
        <w:rPr>
          <w:rFonts w:asciiTheme="minorHAnsi" w:hAnsiTheme="minorHAnsi" w:cstheme="minorHAnsi"/>
        </w:rPr>
        <w:t>Approval of minutes</w:t>
      </w:r>
    </w:p>
    <w:p w:rsidR="00537772" w:rsidRPr="00603082" w:rsidRDefault="00537772" w:rsidP="00DB668C">
      <w:pPr>
        <w:rPr>
          <w:rFonts w:asciiTheme="minorHAnsi" w:hAnsiTheme="minorHAnsi" w:cstheme="minorHAnsi"/>
        </w:rPr>
      </w:pPr>
      <w:r w:rsidRPr="00603082">
        <w:rPr>
          <w:rFonts w:asciiTheme="minorHAnsi" w:hAnsiTheme="minorHAnsi" w:cstheme="minorHAnsi"/>
        </w:rPr>
        <w:t>-</w:t>
      </w:r>
    </w:p>
    <w:p w:rsidR="00537772" w:rsidRPr="00603082" w:rsidRDefault="00537772" w:rsidP="00DB668C">
      <w:pPr>
        <w:pStyle w:val="Heading1"/>
        <w:spacing w:before="0" w:after="0"/>
        <w:rPr>
          <w:rFonts w:asciiTheme="minorHAnsi" w:hAnsiTheme="minorHAnsi" w:cstheme="minorHAnsi"/>
        </w:rPr>
      </w:pPr>
      <w:r w:rsidRPr="00603082">
        <w:rPr>
          <w:rFonts w:asciiTheme="minorHAnsi" w:hAnsiTheme="minorHAnsi" w:cstheme="minorHAnsi"/>
        </w:rPr>
        <w:t>Reports</w:t>
      </w:r>
    </w:p>
    <w:p w:rsidR="00537772" w:rsidRPr="00603082" w:rsidRDefault="00E9170A"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We worked in pairs to complete movement functionality, visibility functionality and documentation.</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Unfinished business</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Score Implementation, bot functionality</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Need to restructure our document.</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Exit and leave condition</w:t>
      </w:r>
    </w:p>
    <w:p w:rsidR="00337960" w:rsidRPr="00603082" w:rsidRDefault="00337960" w:rsidP="00DB668C">
      <w:pPr>
        <w:pStyle w:val="ListParagraph"/>
        <w:numPr>
          <w:ilvl w:val="0"/>
          <w:numId w:val="6"/>
        </w:numPr>
        <w:spacing w:before="0"/>
        <w:rPr>
          <w:rFonts w:asciiTheme="minorHAnsi" w:hAnsiTheme="minorHAnsi" w:cstheme="minorHAnsi"/>
        </w:rPr>
      </w:pPr>
      <w:r w:rsidRPr="00603082">
        <w:rPr>
          <w:rFonts w:asciiTheme="minorHAnsi" w:hAnsiTheme="minorHAnsi" w:cstheme="minorHAnsi"/>
        </w:rPr>
        <w:t>User guide and tutorial</w:t>
      </w:r>
    </w:p>
    <w:p w:rsidR="00537772" w:rsidRPr="00603082" w:rsidRDefault="00537772" w:rsidP="00DB668C">
      <w:pPr>
        <w:pStyle w:val="Heading1"/>
        <w:spacing w:before="0"/>
        <w:rPr>
          <w:rFonts w:asciiTheme="minorHAnsi" w:hAnsiTheme="minorHAnsi" w:cstheme="minorHAnsi"/>
        </w:rPr>
      </w:pPr>
      <w:r w:rsidRPr="00603082">
        <w:rPr>
          <w:rFonts w:asciiTheme="minorHAnsi" w:hAnsiTheme="minorHAnsi" w:cstheme="minorHAnsi"/>
        </w:rPr>
        <w:t>New business</w:t>
      </w:r>
    </w:p>
    <w:p w:rsidR="008B7275" w:rsidRDefault="008B7275" w:rsidP="00DB668C">
      <w:pPr>
        <w:rPr>
          <w:rFonts w:asciiTheme="minorHAnsi" w:hAnsiTheme="minorHAnsi" w:cstheme="minorHAnsi"/>
          <w:lang w:eastAsia="ja-JP"/>
        </w:rPr>
      </w:pPr>
      <w:r w:rsidRPr="00603082">
        <w:rPr>
          <w:rFonts w:asciiTheme="minorHAnsi" w:hAnsiTheme="minorHAnsi" w:cstheme="minorHAnsi"/>
          <w:lang w:eastAsia="ja-JP"/>
        </w:rPr>
        <w:t>-</w:t>
      </w:r>
    </w:p>
    <w:p w:rsidR="00DB668C" w:rsidRDefault="00DB668C" w:rsidP="00DB668C">
      <w:pPr>
        <w:pStyle w:val="Heading1"/>
        <w:rPr>
          <w:rFonts w:ascii="Calibri" w:hAnsi="Calibri" w:cs="Calibri"/>
        </w:rPr>
      </w:pPr>
      <w:r>
        <w:rPr>
          <w:rFonts w:ascii="Calibri" w:hAnsi="Calibri" w:cs="Calibri"/>
        </w:rPr>
        <w:t>Announcements</w:t>
      </w:r>
    </w:p>
    <w:p w:rsidR="00DB668C" w:rsidRDefault="00DB668C" w:rsidP="00DB668C">
      <w:pPr>
        <w:rPr>
          <w:lang w:eastAsia="ja-JP"/>
        </w:rPr>
      </w:pPr>
      <w:r>
        <w:rPr>
          <w:lang w:eastAsia="ja-JP"/>
        </w:rPr>
        <w:t>-</w:t>
      </w: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Default="00DB668C" w:rsidP="00DB668C">
      <w:pPr>
        <w:rPr>
          <w:lang w:eastAsia="ja-JP"/>
        </w:rPr>
      </w:pPr>
    </w:p>
    <w:p w:rsidR="00DB668C" w:rsidRPr="00DB668C" w:rsidRDefault="00DB668C" w:rsidP="00DB668C">
      <w:pPr>
        <w:rPr>
          <w:lang w:eastAsia="ja-JP"/>
        </w:rPr>
      </w:pPr>
    </w:p>
    <w:tbl>
      <w:tblPr>
        <w:tblStyle w:val="FormTable"/>
        <w:tblpPr w:leftFromText="180" w:rightFromText="180" w:vertAnchor="text" w:horzAnchor="margin" w:tblpXSpec="center" w:tblpY="255"/>
        <w:tblW w:w="10070" w:type="dxa"/>
        <w:tblLayout w:type="fixed"/>
        <w:tblLook w:val="00A0" w:firstRow="1" w:lastRow="0" w:firstColumn="1" w:lastColumn="0" w:noHBand="0" w:noVBand="0"/>
        <w:tblCaption w:val="Signature table"/>
      </w:tblPr>
      <w:tblGrid>
        <w:gridCol w:w="4028"/>
        <w:gridCol w:w="2014"/>
        <w:gridCol w:w="4028"/>
      </w:tblGrid>
      <w:tr w:rsidR="00BA1011" w:rsidRPr="00603082" w:rsidTr="00BA1011">
        <w:trPr>
          <w:trHeight w:val="936"/>
        </w:trPr>
        <w:tc>
          <w:tcPr>
            <w:tcW w:w="4028" w:type="dxa"/>
            <w:vAlign w:val="bottom"/>
          </w:tcPr>
          <w:p w:rsidR="00BA1011" w:rsidRPr="00603082" w:rsidRDefault="00BA1011" w:rsidP="00BA1011">
            <w:pPr>
              <w:pStyle w:val="NoSpacing"/>
              <w:rPr>
                <w:rFonts w:cstheme="minorHAnsi"/>
              </w:rPr>
            </w:pPr>
            <w:proofErr w:type="spellStart"/>
            <w:r w:rsidRPr="00603082">
              <w:rPr>
                <w:rFonts w:cstheme="minorHAnsi"/>
              </w:rPr>
              <w:t>Selin</w:t>
            </w:r>
            <w:proofErr w:type="spellEnd"/>
            <w:r w:rsidRPr="00603082">
              <w:rPr>
                <w:rFonts w:cstheme="minorHAnsi"/>
              </w:rPr>
              <w:t xml:space="preserve">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BA1011" w:rsidRPr="00603082" w:rsidRDefault="00BA1011" w:rsidP="00BA1011">
            <w:pPr>
              <w:pStyle w:val="NoSpacing"/>
              <w:rPr>
                <w:rFonts w:cstheme="minorHAnsi"/>
              </w:rPr>
            </w:pPr>
          </w:p>
        </w:tc>
        <w:tc>
          <w:tcPr>
            <w:tcW w:w="4028" w:type="dxa"/>
            <w:vAlign w:val="bottom"/>
          </w:tcPr>
          <w:p w:rsidR="00BA1011" w:rsidRPr="00603082" w:rsidRDefault="00BA1011" w:rsidP="00BA1011">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07-DEC-2016</w:t>
            </w:r>
          </w:p>
        </w:tc>
      </w:tr>
      <w:tr w:rsidR="00BA1011" w:rsidRPr="00603082" w:rsidTr="00BA1011">
        <w:tc>
          <w:tcPr>
            <w:tcW w:w="4028" w:type="dxa"/>
          </w:tcPr>
          <w:p w:rsidR="00BA1011" w:rsidRPr="00603082" w:rsidRDefault="00BA1011" w:rsidP="00BA1011">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BA1011" w:rsidRPr="00603082" w:rsidRDefault="00BA1011" w:rsidP="00BA1011">
            <w:pPr>
              <w:rPr>
                <w:rFonts w:asciiTheme="minorHAnsi" w:hAnsiTheme="minorHAnsi" w:cstheme="minorHAnsi"/>
              </w:rPr>
            </w:pPr>
          </w:p>
        </w:tc>
        <w:tc>
          <w:tcPr>
            <w:tcW w:w="4028" w:type="dxa"/>
          </w:tcPr>
          <w:p w:rsidR="00BA1011" w:rsidRPr="00603082" w:rsidRDefault="00BA1011" w:rsidP="00BA101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DB668C" w:rsidRPr="00603082" w:rsidRDefault="00DB668C">
      <w:pPr>
        <w:rPr>
          <w:rFonts w:asciiTheme="minorHAnsi" w:hAnsiTheme="minorHAnsi" w:cstheme="minorHAnsi"/>
        </w:rPr>
      </w:pPr>
    </w:p>
    <w:tbl>
      <w:tblPr>
        <w:tblW w:w="0" w:type="auto"/>
        <w:tblCellMar>
          <w:left w:w="0" w:type="dxa"/>
          <w:right w:w="0" w:type="dxa"/>
        </w:tblCellMar>
        <w:tblLook w:val="04A0" w:firstRow="1" w:lastRow="0" w:firstColumn="1" w:lastColumn="0" w:noHBand="0" w:noVBand="1"/>
        <w:tblCaption w:val="Title table"/>
      </w:tblPr>
      <w:tblGrid>
        <w:gridCol w:w="1419"/>
        <w:gridCol w:w="7653"/>
      </w:tblGrid>
      <w:tr w:rsidR="00E745DE" w:rsidRPr="00603082" w:rsidTr="00B20F84">
        <w:tc>
          <w:tcPr>
            <w:tcW w:w="1440" w:type="dxa"/>
          </w:tcPr>
          <w:p w:rsidR="00E745DE" w:rsidRPr="00603082" w:rsidRDefault="00E745DE" w:rsidP="00B20F84">
            <w:pPr>
              <w:rPr>
                <w:rFonts w:asciiTheme="minorHAnsi" w:hAnsiTheme="minorHAnsi" w:cstheme="minorHAnsi"/>
              </w:rPr>
            </w:pPr>
            <w:r w:rsidRPr="00603082">
              <w:rPr>
                <w:rFonts w:asciiTheme="minorHAnsi" w:hAnsiTheme="minorHAnsi" w:cstheme="minorHAnsi"/>
                <w:noProof/>
                <w:lang w:val="en-GB" w:eastAsia="en-GB"/>
              </w:rPr>
              <w:drawing>
                <wp:inline distT="0" distB="0" distL="0" distR="0" wp14:anchorId="19DFCC0D" wp14:editId="39A3D5FB">
                  <wp:extent cx="822960" cy="433070"/>
                  <wp:effectExtent l="0" t="0" r="0" b="5080"/>
                  <wp:docPr id="10"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E745DE" w:rsidRPr="00603082" w:rsidRDefault="00E745DE" w:rsidP="00B20F84">
            <w:pPr>
              <w:pStyle w:val="Title"/>
              <w:rPr>
                <w:rFonts w:asciiTheme="minorHAnsi" w:hAnsiTheme="minorHAnsi" w:cstheme="minorHAnsi"/>
              </w:rPr>
            </w:pPr>
            <w:r w:rsidRPr="00603082">
              <w:rPr>
                <w:rFonts w:asciiTheme="minorHAnsi" w:hAnsiTheme="minorHAnsi" w:cstheme="minorHAnsi"/>
              </w:rPr>
              <w:t>Meeting Minutes</w:t>
            </w:r>
          </w:p>
        </w:tc>
      </w:tr>
    </w:tbl>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Call to order</w:t>
      </w:r>
    </w:p>
    <w:p w:rsidR="00E745DE" w:rsidRPr="00603082" w:rsidRDefault="00E745DE" w:rsidP="00E745DE">
      <w:pPr>
        <w:rPr>
          <w:rFonts w:asciiTheme="minorHAnsi" w:hAnsiTheme="minorHAnsi" w:cstheme="minorHAnsi"/>
        </w:rPr>
      </w:pPr>
      <w:r w:rsidRPr="00603082">
        <w:rPr>
          <w:rFonts w:asciiTheme="minorHAnsi" w:hAnsiTheme="minorHAnsi" w:cstheme="minorHAnsi"/>
        </w:rPr>
        <w:t>A meeting of Team B was held at CB.5.12 on 12-DEC-2016.</w:t>
      </w:r>
    </w:p>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Attendees</w:t>
      </w:r>
    </w:p>
    <w:p w:rsidR="00E745DE" w:rsidRPr="00603082" w:rsidRDefault="00E745DE" w:rsidP="00E745DE">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Members not in attendance</w:t>
      </w:r>
    </w:p>
    <w:p w:rsidR="00E745DE" w:rsidRPr="001E04B4" w:rsidRDefault="001E04B4" w:rsidP="00E745DE">
      <w:pPr>
        <w:pStyle w:val="Heading1"/>
        <w:rPr>
          <w:rFonts w:asciiTheme="minorHAnsi" w:hAnsiTheme="minorHAnsi" w:cstheme="minorHAnsi"/>
          <w:color w:val="auto"/>
        </w:rPr>
      </w:pPr>
      <w:r w:rsidRPr="001E04B4">
        <w:rPr>
          <w:rFonts w:asciiTheme="minorHAnsi" w:hAnsiTheme="minorHAnsi" w:cstheme="minorHAnsi"/>
          <w:color w:val="auto"/>
        </w:rPr>
        <w:t>-</w:t>
      </w:r>
    </w:p>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Approval of minutes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1E04B4" w:rsidRDefault="00E745DE" w:rsidP="001E04B4">
      <w:pPr>
        <w:pStyle w:val="Heading1"/>
        <w:rPr>
          <w:rFonts w:asciiTheme="minorHAnsi" w:hAnsiTheme="minorHAnsi" w:cstheme="minorHAnsi"/>
        </w:rPr>
      </w:pPr>
      <w:r w:rsidRPr="00603082">
        <w:rPr>
          <w:rFonts w:asciiTheme="minorHAnsi" w:hAnsiTheme="minorHAnsi" w:cstheme="minorHAnsi"/>
        </w:rPr>
        <w:t>Reports</w:t>
      </w:r>
    </w:p>
    <w:p w:rsidR="001E04B4" w:rsidRPr="001E04B4" w:rsidRDefault="001E04B4" w:rsidP="001E04B4">
      <w:pPr>
        <w:pStyle w:val="ListParagraph"/>
        <w:numPr>
          <w:ilvl w:val="0"/>
          <w:numId w:val="6"/>
        </w:numPr>
        <w:spacing w:before="0"/>
        <w:rPr>
          <w:rFonts w:asciiTheme="minorHAnsi" w:hAnsiTheme="minorHAnsi" w:cstheme="minorHAnsi"/>
        </w:rPr>
      </w:pPr>
      <w:r>
        <w:rPr>
          <w:rFonts w:asciiTheme="minorHAnsi" w:hAnsiTheme="minorHAnsi" w:cstheme="minorHAnsi"/>
        </w:rPr>
        <w:t>Discussion for documentation and improvement in the bug fixes.</w:t>
      </w:r>
    </w:p>
    <w:p w:rsidR="00E745DE" w:rsidRDefault="00E745DE" w:rsidP="00E745DE">
      <w:pPr>
        <w:pStyle w:val="Heading1"/>
        <w:rPr>
          <w:rFonts w:asciiTheme="minorHAnsi" w:hAnsiTheme="minorHAnsi" w:cstheme="minorHAnsi"/>
        </w:rPr>
      </w:pPr>
      <w:r w:rsidRPr="00603082">
        <w:rPr>
          <w:rFonts w:asciiTheme="minorHAnsi" w:hAnsiTheme="minorHAnsi" w:cstheme="minorHAnsi"/>
        </w:rPr>
        <w:t>Unfinished business</w:t>
      </w:r>
    </w:p>
    <w:p w:rsidR="00E745DE" w:rsidRPr="004030B7" w:rsidRDefault="001E04B4" w:rsidP="004030B7">
      <w:pPr>
        <w:pStyle w:val="ListParagraph"/>
        <w:numPr>
          <w:ilvl w:val="0"/>
          <w:numId w:val="4"/>
        </w:numPr>
        <w:rPr>
          <w:rFonts w:ascii="Calibri" w:eastAsia="Times New Roman" w:hAnsi="Calibri" w:cs="Times New Roman"/>
          <w:sz w:val="24"/>
          <w:szCs w:val="24"/>
        </w:rPr>
      </w:pPr>
      <w:r w:rsidRPr="004030B7">
        <w:t>Score interaction and exit condition</w:t>
      </w:r>
    </w:p>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New business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p w:rsidR="00E745DE" w:rsidRPr="00603082" w:rsidRDefault="00E745DE" w:rsidP="00E745DE">
      <w:pPr>
        <w:pStyle w:val="Heading1"/>
        <w:rPr>
          <w:rFonts w:asciiTheme="minorHAnsi" w:hAnsiTheme="minorHAnsi" w:cstheme="minorHAnsi"/>
        </w:rPr>
      </w:pPr>
      <w:r w:rsidRPr="00603082">
        <w:rPr>
          <w:rFonts w:asciiTheme="minorHAnsi" w:hAnsiTheme="minorHAnsi" w:cstheme="minorHAnsi"/>
        </w:rPr>
        <w:t>Announcements</w:t>
      </w:r>
    </w:p>
    <w:p w:rsidR="00E745DE" w:rsidRPr="00603082" w:rsidRDefault="00E745DE" w:rsidP="00E745DE">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E745DE" w:rsidRPr="00603082" w:rsidTr="00B20F84">
        <w:trPr>
          <w:trHeight w:val="936"/>
          <w:jc w:val="center"/>
        </w:trPr>
        <w:tc>
          <w:tcPr>
            <w:tcW w:w="4028" w:type="dxa"/>
            <w:vAlign w:val="bottom"/>
          </w:tcPr>
          <w:p w:rsidR="00E745DE" w:rsidRPr="00603082" w:rsidRDefault="00E745DE" w:rsidP="00B20F84">
            <w:pPr>
              <w:pStyle w:val="NoSpacing"/>
              <w:rPr>
                <w:rFonts w:cstheme="minorHAnsi"/>
              </w:rPr>
            </w:pPr>
          </w:p>
          <w:p w:rsidR="00E745DE" w:rsidRPr="00603082" w:rsidRDefault="00E745DE" w:rsidP="00B20F84">
            <w:pPr>
              <w:pStyle w:val="NoSpacing"/>
              <w:rPr>
                <w:rFonts w:cstheme="minorHAnsi"/>
              </w:rPr>
            </w:pPr>
          </w:p>
          <w:p w:rsidR="00E745DE" w:rsidRPr="00603082" w:rsidRDefault="00E745DE" w:rsidP="00B20F84">
            <w:pPr>
              <w:pStyle w:val="NoSpacing"/>
              <w:rPr>
                <w:rFonts w:cstheme="minorHAnsi"/>
              </w:rPr>
            </w:pPr>
          </w:p>
          <w:p w:rsidR="00E745DE" w:rsidRPr="00603082" w:rsidRDefault="00E745DE" w:rsidP="00B20F84">
            <w:pPr>
              <w:pStyle w:val="NoSpacing"/>
              <w:rPr>
                <w:rFonts w:cstheme="minorHAnsi"/>
              </w:rPr>
            </w:pPr>
          </w:p>
          <w:p w:rsidR="00E745DE" w:rsidRPr="00603082" w:rsidRDefault="00E745DE" w:rsidP="00B20F84">
            <w:pPr>
              <w:pStyle w:val="NoSpacing"/>
              <w:rPr>
                <w:rFonts w:cstheme="minorHAnsi"/>
              </w:rPr>
            </w:pPr>
          </w:p>
          <w:p w:rsidR="00E745DE" w:rsidRPr="00603082" w:rsidRDefault="00CB65CC" w:rsidP="00B20F84">
            <w:pPr>
              <w:pStyle w:val="NoSpacing"/>
              <w:rPr>
                <w:rFonts w:cstheme="minorHAnsi"/>
              </w:rPr>
            </w:pPr>
            <w:proofErr w:type="spellStart"/>
            <w:r>
              <w:rPr>
                <w:rFonts w:cstheme="minorHAnsi"/>
              </w:rPr>
              <w:t>Selin</w:t>
            </w:r>
            <w:proofErr w:type="spellEnd"/>
            <w:r>
              <w:rPr>
                <w:rFonts w:cstheme="minorHAnsi"/>
              </w:rPr>
              <w:t xml:space="preserve">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E745DE" w:rsidRPr="00603082" w:rsidRDefault="00E745DE" w:rsidP="00B20F84">
            <w:pPr>
              <w:pStyle w:val="NoSpacing"/>
              <w:rPr>
                <w:rFonts w:cstheme="minorHAnsi"/>
              </w:rPr>
            </w:pPr>
          </w:p>
        </w:tc>
        <w:tc>
          <w:tcPr>
            <w:tcW w:w="4028" w:type="dxa"/>
            <w:vAlign w:val="bottom"/>
          </w:tcPr>
          <w:p w:rsidR="00E745DE" w:rsidRPr="00603082" w:rsidRDefault="00E745DE"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12-DEC-2016</w:t>
            </w:r>
          </w:p>
        </w:tc>
      </w:tr>
      <w:tr w:rsidR="00E745DE" w:rsidRPr="00603082" w:rsidTr="00B20F84">
        <w:trPr>
          <w:jc w:val="center"/>
        </w:trPr>
        <w:tc>
          <w:tcPr>
            <w:tcW w:w="4028" w:type="dxa"/>
          </w:tcPr>
          <w:p w:rsidR="00E745DE" w:rsidRPr="00603082" w:rsidRDefault="00E745DE"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E745DE" w:rsidRPr="00603082" w:rsidRDefault="00E745DE" w:rsidP="00B20F84">
            <w:pPr>
              <w:rPr>
                <w:rFonts w:asciiTheme="minorHAnsi" w:hAnsiTheme="minorHAnsi" w:cstheme="minorHAnsi"/>
              </w:rPr>
            </w:pPr>
          </w:p>
        </w:tc>
        <w:tc>
          <w:tcPr>
            <w:tcW w:w="4028" w:type="dxa"/>
          </w:tcPr>
          <w:p w:rsidR="00E745DE" w:rsidRPr="00603082" w:rsidRDefault="00E745DE"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tbl>
      <w:tblPr>
        <w:tblW w:w="0" w:type="auto"/>
        <w:tblCellMar>
          <w:left w:w="0" w:type="dxa"/>
          <w:right w:w="0" w:type="dxa"/>
        </w:tblCellMar>
        <w:tblLook w:val="04A0" w:firstRow="1" w:lastRow="0" w:firstColumn="1" w:lastColumn="0" w:noHBand="0" w:noVBand="1"/>
        <w:tblCaption w:val="Signature table"/>
      </w:tblPr>
      <w:tblGrid>
        <w:gridCol w:w="1419"/>
        <w:gridCol w:w="7653"/>
      </w:tblGrid>
      <w:tr w:rsidR="00DC25FA" w:rsidRPr="00603082" w:rsidTr="00DC25FA">
        <w:tc>
          <w:tcPr>
            <w:tcW w:w="1419" w:type="dxa"/>
          </w:tcPr>
          <w:p w:rsidR="00DC25FA" w:rsidRPr="00603082" w:rsidRDefault="00DC25FA" w:rsidP="00B20F84">
            <w:pPr>
              <w:rPr>
                <w:rFonts w:asciiTheme="minorHAnsi" w:hAnsiTheme="minorHAnsi" w:cstheme="minorHAnsi"/>
              </w:rPr>
            </w:pPr>
            <w:r w:rsidRPr="00603082">
              <w:rPr>
                <w:rFonts w:asciiTheme="minorHAnsi" w:hAnsiTheme="minorHAnsi" w:cstheme="minorHAnsi"/>
                <w:noProof/>
                <w:lang w:val="en-GB" w:eastAsia="en-GB"/>
              </w:rPr>
              <w:lastRenderedPageBreak/>
              <w:drawing>
                <wp:inline distT="0" distB="0" distL="0" distR="0" wp14:anchorId="5D54CE0E" wp14:editId="1971E10E">
                  <wp:extent cx="822960" cy="433070"/>
                  <wp:effectExtent l="0" t="0" r="0" b="5080"/>
                  <wp:docPr id="11"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7653" w:type="dxa"/>
          </w:tcPr>
          <w:p w:rsidR="00DC25FA" w:rsidRPr="00603082" w:rsidRDefault="00DC25FA" w:rsidP="00B20F84">
            <w:pPr>
              <w:pStyle w:val="Title"/>
              <w:rPr>
                <w:rFonts w:asciiTheme="minorHAnsi" w:hAnsiTheme="minorHAnsi" w:cstheme="minorHAnsi"/>
              </w:rPr>
            </w:pPr>
            <w:r w:rsidRPr="00603082">
              <w:rPr>
                <w:rFonts w:asciiTheme="minorHAnsi" w:hAnsiTheme="minorHAnsi" w:cstheme="minorHAnsi"/>
              </w:rPr>
              <w:t>Meeting Minutes</w:t>
            </w:r>
          </w:p>
        </w:tc>
      </w:tr>
    </w:tbl>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Call to order</w:t>
      </w:r>
    </w:p>
    <w:p w:rsidR="00DC25FA" w:rsidRPr="00603082" w:rsidRDefault="00DC25FA" w:rsidP="00DC25FA">
      <w:pPr>
        <w:rPr>
          <w:rFonts w:asciiTheme="minorHAnsi" w:hAnsiTheme="minorHAnsi" w:cstheme="minorHAnsi"/>
        </w:rPr>
      </w:pPr>
      <w:r w:rsidRPr="00603082">
        <w:rPr>
          <w:rFonts w:asciiTheme="minorHAnsi" w:hAnsiTheme="minorHAnsi" w:cstheme="minorHAnsi"/>
        </w:rPr>
        <w:t>A meeting of Team B was held at EB0.7 on 14-DEC-2016.</w:t>
      </w:r>
    </w:p>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Attendees</w:t>
      </w:r>
    </w:p>
    <w:p w:rsidR="00DC25FA" w:rsidRPr="00603082" w:rsidRDefault="00DC25FA" w:rsidP="00DC25FA">
      <w:pPr>
        <w:rPr>
          <w:rFonts w:asciiTheme="minorHAnsi" w:hAnsiTheme="minorHAnsi" w:cstheme="minorHAnsi"/>
        </w:rPr>
      </w:pPr>
      <w:r w:rsidRPr="00603082">
        <w:rPr>
          <w:rFonts w:asciiTheme="minorHAnsi" w:hAnsiTheme="minorHAnsi" w:cstheme="minorHAnsi"/>
        </w:rPr>
        <w:t xml:space="preserve">Attendees included Mattsi, Anastasios, Xiao, Qian, </w:t>
      </w:r>
      <w:proofErr w:type="spellStart"/>
      <w:r w:rsidRPr="00603082">
        <w:rPr>
          <w:rFonts w:asciiTheme="minorHAnsi" w:hAnsiTheme="minorHAnsi" w:cstheme="minorHAnsi"/>
        </w:rPr>
        <w:t>Selin</w:t>
      </w:r>
      <w:proofErr w:type="spellEnd"/>
      <w:r w:rsidRPr="00603082">
        <w:rPr>
          <w:rFonts w:asciiTheme="minorHAnsi" w:hAnsiTheme="minorHAnsi" w:cstheme="minorHAnsi"/>
        </w:rPr>
        <w:t>, Arya.</w:t>
      </w:r>
    </w:p>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Members not in attendance</w:t>
      </w:r>
    </w:p>
    <w:p w:rsidR="00DC25FA" w:rsidRPr="00603082" w:rsidRDefault="00DC25FA" w:rsidP="00DC25FA">
      <w:pPr>
        <w:pStyle w:val="Heading1"/>
        <w:rPr>
          <w:rFonts w:asciiTheme="minorHAnsi" w:hAnsiTheme="minorHAnsi" w:cstheme="minorHAnsi"/>
        </w:rPr>
      </w:pPr>
    </w:p>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Approval of minutes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Default="00DC25FA" w:rsidP="00DC25FA">
      <w:pPr>
        <w:pStyle w:val="Heading1"/>
        <w:rPr>
          <w:rFonts w:asciiTheme="minorHAnsi" w:hAnsiTheme="minorHAnsi" w:cstheme="minorHAnsi"/>
        </w:rPr>
      </w:pPr>
      <w:r w:rsidRPr="00603082">
        <w:rPr>
          <w:rFonts w:asciiTheme="minorHAnsi" w:hAnsiTheme="minorHAnsi" w:cstheme="minorHAnsi"/>
        </w:rPr>
        <w:t>Reports</w:t>
      </w:r>
    </w:p>
    <w:p w:rsidR="00DC25FA" w:rsidRPr="00786B68" w:rsidRDefault="00786B68" w:rsidP="00DC25FA">
      <w:pPr>
        <w:pStyle w:val="ListParagraph"/>
        <w:numPr>
          <w:ilvl w:val="0"/>
          <w:numId w:val="4"/>
        </w:numPr>
        <w:rPr>
          <w:rFonts w:ascii="Calibri" w:eastAsia="Times New Roman" w:hAnsi="Calibri" w:cs="Times New Roman"/>
          <w:sz w:val="24"/>
          <w:szCs w:val="24"/>
        </w:rPr>
      </w:pPr>
      <w:r>
        <w:t>Continued with documentation.</w:t>
      </w:r>
    </w:p>
    <w:p w:rsidR="00DC25FA" w:rsidRDefault="00DC25FA" w:rsidP="00DC25FA">
      <w:pPr>
        <w:pStyle w:val="Heading1"/>
        <w:rPr>
          <w:rFonts w:asciiTheme="minorHAnsi" w:hAnsiTheme="minorHAnsi" w:cstheme="minorHAnsi"/>
        </w:rPr>
      </w:pPr>
      <w:r w:rsidRPr="00603082">
        <w:rPr>
          <w:rFonts w:asciiTheme="minorHAnsi" w:hAnsiTheme="minorHAnsi" w:cstheme="minorHAnsi"/>
        </w:rPr>
        <w:t>Unfinished business</w:t>
      </w:r>
    </w:p>
    <w:p w:rsidR="00DC25FA" w:rsidRPr="00786B68" w:rsidRDefault="00786B68" w:rsidP="00786B68">
      <w:pPr>
        <w:rPr>
          <w:lang w:eastAsia="ja-JP"/>
        </w:rPr>
      </w:pPr>
      <w:r>
        <w:rPr>
          <w:lang w:eastAsia="ja-JP"/>
        </w:rPr>
        <w:t>-</w:t>
      </w:r>
    </w:p>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New business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p w:rsidR="00DC25FA" w:rsidRPr="00603082" w:rsidRDefault="00DC25FA" w:rsidP="00DC25FA">
      <w:pPr>
        <w:pStyle w:val="Heading1"/>
        <w:rPr>
          <w:rFonts w:asciiTheme="minorHAnsi" w:hAnsiTheme="minorHAnsi" w:cstheme="minorHAnsi"/>
        </w:rPr>
      </w:pPr>
      <w:r w:rsidRPr="00603082">
        <w:rPr>
          <w:rFonts w:asciiTheme="minorHAnsi" w:hAnsiTheme="minorHAnsi" w:cstheme="minorHAnsi"/>
        </w:rPr>
        <w:t>Announcements</w:t>
      </w:r>
    </w:p>
    <w:p w:rsidR="00DC25FA" w:rsidRPr="00603082" w:rsidRDefault="00DC25FA" w:rsidP="00DC25FA">
      <w:pPr>
        <w:rPr>
          <w:rFonts w:asciiTheme="minorHAnsi" w:hAnsiTheme="minorHAnsi" w:cstheme="minorHAnsi"/>
        </w:rPr>
      </w:pPr>
      <w:r w:rsidRPr="00603082">
        <w:rPr>
          <w:rFonts w:asciiTheme="minorHAnsi" w:hAnsiTheme="minorHAnsi" w:cstheme="minorHAnsi"/>
        </w:rPr>
        <w:t>-</w:t>
      </w:r>
    </w:p>
    <w:tbl>
      <w:tblPr>
        <w:tblStyle w:val="FormTable"/>
        <w:tblW w:w="0" w:type="auto"/>
        <w:jc w:val="center"/>
        <w:tblLayout w:type="fixed"/>
        <w:tblLook w:val="00A0" w:firstRow="1" w:lastRow="0" w:firstColumn="1" w:lastColumn="0" w:noHBand="0" w:noVBand="0"/>
        <w:tblCaption w:val="Signature table"/>
      </w:tblPr>
      <w:tblGrid>
        <w:gridCol w:w="4028"/>
        <w:gridCol w:w="2014"/>
        <w:gridCol w:w="4028"/>
      </w:tblGrid>
      <w:tr w:rsidR="00DC25FA" w:rsidRPr="00603082" w:rsidTr="00B20F84">
        <w:trPr>
          <w:trHeight w:val="936"/>
          <w:jc w:val="center"/>
        </w:trPr>
        <w:tc>
          <w:tcPr>
            <w:tcW w:w="4028" w:type="dxa"/>
            <w:vAlign w:val="bottom"/>
          </w:tcPr>
          <w:p w:rsidR="00DC25FA" w:rsidRPr="00603082" w:rsidRDefault="00DC25FA" w:rsidP="00B20F84">
            <w:pPr>
              <w:pStyle w:val="NoSpacing"/>
              <w:rPr>
                <w:rFonts w:cstheme="minorHAnsi"/>
              </w:rPr>
            </w:pPr>
          </w:p>
          <w:p w:rsidR="00DC25FA" w:rsidRPr="00603082" w:rsidRDefault="00DC25FA" w:rsidP="00B20F84">
            <w:pPr>
              <w:pStyle w:val="NoSpacing"/>
              <w:rPr>
                <w:rFonts w:cstheme="minorHAnsi"/>
              </w:rPr>
            </w:pPr>
          </w:p>
          <w:p w:rsidR="00DC25FA" w:rsidRPr="00603082" w:rsidRDefault="00DC25FA" w:rsidP="00B20F84">
            <w:pPr>
              <w:pStyle w:val="NoSpacing"/>
              <w:rPr>
                <w:rFonts w:cstheme="minorHAnsi"/>
              </w:rPr>
            </w:pPr>
          </w:p>
          <w:p w:rsidR="00DC25FA" w:rsidRPr="00603082" w:rsidRDefault="00DC25FA" w:rsidP="00B20F84">
            <w:pPr>
              <w:pStyle w:val="NoSpacing"/>
              <w:rPr>
                <w:rFonts w:cstheme="minorHAnsi"/>
              </w:rPr>
            </w:pPr>
          </w:p>
          <w:p w:rsidR="00DC25FA" w:rsidRPr="00603082" w:rsidRDefault="00DC25FA" w:rsidP="00B20F84">
            <w:pPr>
              <w:pStyle w:val="NoSpacing"/>
              <w:rPr>
                <w:rFonts w:cstheme="minorHAnsi"/>
              </w:rPr>
            </w:pPr>
          </w:p>
          <w:p w:rsidR="00DC25FA" w:rsidRPr="00603082" w:rsidRDefault="00DC25FA" w:rsidP="00B20F84">
            <w:pPr>
              <w:pStyle w:val="NoSpacing"/>
              <w:rPr>
                <w:rFonts w:cstheme="minorHAnsi"/>
              </w:rPr>
            </w:pPr>
          </w:p>
          <w:p w:rsidR="00DC25FA" w:rsidRPr="00603082" w:rsidRDefault="00003F92" w:rsidP="00B20F84">
            <w:pPr>
              <w:pStyle w:val="NoSpacing"/>
              <w:rPr>
                <w:rFonts w:cstheme="minorHAnsi"/>
              </w:rPr>
            </w:pPr>
            <w:proofErr w:type="spellStart"/>
            <w:r>
              <w:rPr>
                <w:rFonts w:cstheme="minorHAnsi"/>
              </w:rPr>
              <w:t>Selin</w:t>
            </w:r>
            <w:proofErr w:type="spellEnd"/>
            <w:r>
              <w:rPr>
                <w:rFonts w:cstheme="minorHAnsi"/>
              </w:rPr>
              <w:t xml:space="preserve"> KUTLAMIS</w:t>
            </w:r>
          </w:p>
        </w:tc>
        <w:tc>
          <w:tcPr>
            <w:cnfStyle w:val="000001000000" w:firstRow="0" w:lastRow="0" w:firstColumn="0" w:lastColumn="0" w:oddVBand="0" w:evenVBand="1" w:oddHBand="0" w:evenHBand="0" w:firstRowFirstColumn="0" w:firstRowLastColumn="0" w:lastRowFirstColumn="0" w:lastRowLastColumn="0"/>
            <w:tcW w:w="2014" w:type="dxa"/>
            <w:vAlign w:val="bottom"/>
          </w:tcPr>
          <w:p w:rsidR="00DC25FA" w:rsidRPr="00603082" w:rsidRDefault="00DC25FA" w:rsidP="00B20F84">
            <w:pPr>
              <w:pStyle w:val="NoSpacing"/>
              <w:rPr>
                <w:rFonts w:cstheme="minorHAnsi"/>
              </w:rPr>
            </w:pPr>
          </w:p>
        </w:tc>
        <w:tc>
          <w:tcPr>
            <w:tcW w:w="4028" w:type="dxa"/>
            <w:vAlign w:val="bottom"/>
          </w:tcPr>
          <w:p w:rsidR="00DC25FA" w:rsidRPr="00603082" w:rsidRDefault="00DC25FA" w:rsidP="00B20F84">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603082">
              <w:rPr>
                <w:rFonts w:cstheme="minorHAnsi"/>
              </w:rPr>
              <w:t>14-DEC-2016</w:t>
            </w:r>
          </w:p>
        </w:tc>
      </w:tr>
      <w:tr w:rsidR="00DC25FA" w:rsidRPr="00603082" w:rsidTr="00B20F84">
        <w:trPr>
          <w:jc w:val="center"/>
        </w:trPr>
        <w:tc>
          <w:tcPr>
            <w:tcW w:w="4028" w:type="dxa"/>
          </w:tcPr>
          <w:p w:rsidR="00DC25FA" w:rsidRPr="00603082" w:rsidRDefault="00DC25FA" w:rsidP="00B20F84">
            <w:pPr>
              <w:rPr>
                <w:rFonts w:asciiTheme="minorHAnsi" w:hAnsiTheme="minorHAnsi" w:cstheme="minorHAnsi"/>
              </w:rPr>
            </w:pPr>
            <w:r w:rsidRPr="00603082">
              <w:rPr>
                <w:rFonts w:asciiTheme="minorHAnsi" w:hAnsiTheme="minorHAnsi" w:cstheme="minorHAnsi"/>
              </w:rPr>
              <w:t>Secretary</w:t>
            </w:r>
          </w:p>
        </w:tc>
        <w:tc>
          <w:tcPr>
            <w:cnfStyle w:val="000001000000" w:firstRow="0" w:lastRow="0" w:firstColumn="0" w:lastColumn="0" w:oddVBand="0" w:evenVBand="1" w:oddHBand="0" w:evenHBand="0" w:firstRowFirstColumn="0" w:firstRowLastColumn="0" w:lastRowFirstColumn="0" w:lastRowLastColumn="0"/>
            <w:tcW w:w="2014" w:type="dxa"/>
          </w:tcPr>
          <w:p w:rsidR="00DC25FA" w:rsidRPr="00603082" w:rsidRDefault="00DC25FA" w:rsidP="00B20F84">
            <w:pPr>
              <w:rPr>
                <w:rFonts w:asciiTheme="minorHAnsi" w:hAnsiTheme="minorHAnsi" w:cstheme="minorHAnsi"/>
              </w:rPr>
            </w:pPr>
          </w:p>
        </w:tc>
        <w:tc>
          <w:tcPr>
            <w:tcW w:w="4028" w:type="dxa"/>
          </w:tcPr>
          <w:p w:rsidR="00DC25FA" w:rsidRPr="00603082" w:rsidRDefault="00DC25FA" w:rsidP="00B20F8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03082">
              <w:rPr>
                <w:rFonts w:asciiTheme="minorHAnsi" w:hAnsiTheme="minorHAnsi" w:cstheme="minorHAnsi"/>
              </w:rPr>
              <w:t>Date of approval</w:t>
            </w:r>
          </w:p>
        </w:tc>
      </w:tr>
    </w:tbl>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p w:rsidR="00E745DE" w:rsidRPr="00603082" w:rsidRDefault="00E745DE">
      <w:pPr>
        <w:rPr>
          <w:rFonts w:asciiTheme="minorHAnsi" w:hAnsiTheme="minorHAnsi" w:cstheme="minorHAnsi"/>
        </w:rPr>
      </w:pPr>
    </w:p>
    <w:sectPr w:rsidR="00E745DE" w:rsidRPr="00603082" w:rsidSect="001A6BB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629BB"/>
    <w:multiLevelType w:val="hybridMultilevel"/>
    <w:tmpl w:val="30C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46047"/>
    <w:multiLevelType w:val="hybridMultilevel"/>
    <w:tmpl w:val="9ED26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1629A"/>
    <w:multiLevelType w:val="hybridMultilevel"/>
    <w:tmpl w:val="E14A62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7AD4106"/>
    <w:multiLevelType w:val="hybridMultilevel"/>
    <w:tmpl w:val="17D00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C0FDC"/>
    <w:multiLevelType w:val="hybridMultilevel"/>
    <w:tmpl w:val="553419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2271C5E"/>
    <w:multiLevelType w:val="hybridMultilevel"/>
    <w:tmpl w:val="E9725D2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5BA75548"/>
    <w:multiLevelType w:val="multilevel"/>
    <w:tmpl w:val="173A7772"/>
  </w:abstractNum>
  <w:abstractNum w:abstractNumId="7"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09B"/>
    <w:rsid w:val="00003F92"/>
    <w:rsid w:val="000069E1"/>
    <w:rsid w:val="00064E5E"/>
    <w:rsid w:val="000B48FF"/>
    <w:rsid w:val="000E5A2B"/>
    <w:rsid w:val="000F6E27"/>
    <w:rsid w:val="00152A1F"/>
    <w:rsid w:val="00197DDA"/>
    <w:rsid w:val="001A6BBD"/>
    <w:rsid w:val="001B1208"/>
    <w:rsid w:val="001C28AF"/>
    <w:rsid w:val="001D4BB9"/>
    <w:rsid w:val="001E04B4"/>
    <w:rsid w:val="0029778A"/>
    <w:rsid w:val="002A04CB"/>
    <w:rsid w:val="002B14F2"/>
    <w:rsid w:val="00306E9F"/>
    <w:rsid w:val="00337960"/>
    <w:rsid w:val="003546ED"/>
    <w:rsid w:val="00362493"/>
    <w:rsid w:val="00391402"/>
    <w:rsid w:val="003A4FBA"/>
    <w:rsid w:val="004030B7"/>
    <w:rsid w:val="00427183"/>
    <w:rsid w:val="004B3EBD"/>
    <w:rsid w:val="00537772"/>
    <w:rsid w:val="0056283E"/>
    <w:rsid w:val="00603082"/>
    <w:rsid w:val="006039FE"/>
    <w:rsid w:val="00631454"/>
    <w:rsid w:val="006356D1"/>
    <w:rsid w:val="00694433"/>
    <w:rsid w:val="00696742"/>
    <w:rsid w:val="006B216C"/>
    <w:rsid w:val="006D18C8"/>
    <w:rsid w:val="006E27A3"/>
    <w:rsid w:val="00753C7D"/>
    <w:rsid w:val="00762B14"/>
    <w:rsid w:val="00775560"/>
    <w:rsid w:val="00786B68"/>
    <w:rsid w:val="00865AF1"/>
    <w:rsid w:val="008B7275"/>
    <w:rsid w:val="008F1A6B"/>
    <w:rsid w:val="00973C72"/>
    <w:rsid w:val="00A3066C"/>
    <w:rsid w:val="00A315E6"/>
    <w:rsid w:val="00AA03BE"/>
    <w:rsid w:val="00B37F4C"/>
    <w:rsid w:val="00B40036"/>
    <w:rsid w:val="00B46AC1"/>
    <w:rsid w:val="00B7309B"/>
    <w:rsid w:val="00BA1011"/>
    <w:rsid w:val="00BC0C1D"/>
    <w:rsid w:val="00BD142E"/>
    <w:rsid w:val="00BF3E94"/>
    <w:rsid w:val="00C21108"/>
    <w:rsid w:val="00C22F73"/>
    <w:rsid w:val="00C54F35"/>
    <w:rsid w:val="00C6182B"/>
    <w:rsid w:val="00CA63CD"/>
    <w:rsid w:val="00CB65CC"/>
    <w:rsid w:val="00D1246C"/>
    <w:rsid w:val="00D23006"/>
    <w:rsid w:val="00D83982"/>
    <w:rsid w:val="00DB668C"/>
    <w:rsid w:val="00DC25FA"/>
    <w:rsid w:val="00DF500B"/>
    <w:rsid w:val="00E05037"/>
    <w:rsid w:val="00E745DE"/>
    <w:rsid w:val="00E84DF2"/>
    <w:rsid w:val="00E9170A"/>
    <w:rsid w:val="00EF6824"/>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3851"/>
  <w15:docId w15:val="{5A9F90C9-B113-4E94-9D0F-5F0B65EF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kucuk headıng"/>
    <w:qFormat/>
    <w:rsid w:val="00973C72"/>
    <w:pPr>
      <w:spacing w:after="0" w:line="240" w:lineRule="auto"/>
    </w:pPr>
    <w:rPr>
      <w:rFonts w:ascii="Calibri" w:eastAsia="Times New Roman" w:hAnsi="Calibri" w:cs="Times New Roman"/>
      <w:b/>
      <w:sz w:val="24"/>
      <w:szCs w:val="24"/>
      <w:lang w:val="en-US"/>
    </w:rPr>
  </w:style>
  <w:style w:type="paragraph" w:styleId="Heading1">
    <w:name w:val="heading 1"/>
    <w:basedOn w:val="Normal"/>
    <w:next w:val="Normal"/>
    <w:link w:val="Heading1Char"/>
    <w:uiPriority w:val="1"/>
    <w:qFormat/>
    <w:rsid w:val="006356D1"/>
    <w:pPr>
      <w:keepNext/>
      <w:keepLines/>
      <w:spacing w:before="440" w:after="200"/>
      <w:contextualSpacing/>
      <w:outlineLvl w:val="0"/>
    </w:pPr>
    <w:rPr>
      <w:rFonts w:asciiTheme="majorHAnsi" w:eastAsiaTheme="majorEastAsia" w:hAnsiTheme="majorHAnsi" w:cstheme="majorBidi"/>
      <w:bCs/>
      <w:color w:val="4F81BD" w:themeColor="accent1"/>
      <w:sz w:val="28"/>
      <w:szCs w:val="28"/>
      <w:lang w:eastAsia="ja-JP"/>
    </w:rPr>
  </w:style>
  <w:style w:type="paragraph" w:styleId="Heading2">
    <w:name w:val="heading 2"/>
    <w:basedOn w:val="Normal"/>
    <w:next w:val="Normal"/>
    <w:link w:val="Heading2Char"/>
    <w:uiPriority w:val="9"/>
    <w:unhideWhenUsed/>
    <w:qFormat/>
    <w:rsid w:val="00603082"/>
    <w:pPr>
      <w:keepNext/>
      <w:keepLines/>
      <w:spacing w:before="200"/>
      <w:outlineLvl w:val="1"/>
    </w:pPr>
    <w:rPr>
      <w:rFonts w:asciiTheme="majorHAnsi" w:eastAsiaTheme="majorEastAsia" w:hAnsiTheme="majorHAnsi" w:cstheme="majorBidi"/>
      <w:b w:val="0"/>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eading2">
    <w:name w:val="hheading 2"/>
    <w:basedOn w:val="Normal"/>
    <w:link w:val="hheading2Char"/>
    <w:qFormat/>
    <w:rsid w:val="00973C72"/>
    <w:rPr>
      <w:rFonts w:ascii="Arial" w:hAnsi="Arial" w:cs="Arial"/>
      <w:b w:val="0"/>
      <w:bCs/>
    </w:rPr>
  </w:style>
  <w:style w:type="paragraph" w:customStyle="1" w:styleId="hheading1">
    <w:name w:val="hheading 1"/>
    <w:basedOn w:val="Normal"/>
    <w:link w:val="hheading1Char"/>
    <w:qFormat/>
    <w:rsid w:val="00973C72"/>
    <w:pPr>
      <w:numPr>
        <w:numId w:val="1"/>
      </w:numPr>
      <w:ind w:left="0" w:firstLine="0"/>
    </w:pPr>
  </w:style>
  <w:style w:type="character" w:customStyle="1" w:styleId="hheading2Char">
    <w:name w:val="hheading 2 Char"/>
    <w:basedOn w:val="DefaultParagraphFont"/>
    <w:link w:val="hheading2"/>
    <w:rsid w:val="00973C72"/>
    <w:rPr>
      <w:rFonts w:ascii="Arial" w:eastAsia="Times New Roman" w:hAnsi="Arial" w:cs="Arial"/>
      <w:bCs/>
      <w:sz w:val="24"/>
      <w:szCs w:val="24"/>
      <w:lang w:val="en-US"/>
    </w:rPr>
  </w:style>
  <w:style w:type="character" w:customStyle="1" w:styleId="hheading1Char">
    <w:name w:val="hheading 1 Char"/>
    <w:basedOn w:val="DefaultParagraphFont"/>
    <w:link w:val="hheading1"/>
    <w:rsid w:val="00973C72"/>
    <w:rPr>
      <w:rFonts w:ascii="Calibri" w:eastAsia="Times New Roman" w:hAnsi="Calibri" w:cs="Times New Roman"/>
      <w:b/>
      <w:sz w:val="24"/>
      <w:szCs w:val="24"/>
      <w:lang w:val="en-US"/>
    </w:rPr>
  </w:style>
  <w:style w:type="table" w:styleId="TableGrid">
    <w:name w:val="Table Grid"/>
    <w:basedOn w:val="TableNormal"/>
    <w:uiPriority w:val="39"/>
    <w:rsid w:val="00973C72"/>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3C72"/>
    <w:rPr>
      <w:rFonts w:ascii="Tahoma" w:hAnsi="Tahoma" w:cs="Tahoma"/>
      <w:sz w:val="16"/>
      <w:szCs w:val="16"/>
    </w:rPr>
  </w:style>
  <w:style w:type="character" w:customStyle="1" w:styleId="BalloonTextChar">
    <w:name w:val="Balloon Text Char"/>
    <w:basedOn w:val="DefaultParagraphFont"/>
    <w:link w:val="BalloonText"/>
    <w:uiPriority w:val="99"/>
    <w:semiHidden/>
    <w:rsid w:val="00973C72"/>
    <w:rPr>
      <w:rFonts w:ascii="Tahoma" w:eastAsia="Times New Roman" w:hAnsi="Tahoma" w:cs="Tahoma"/>
      <w:b/>
      <w:sz w:val="16"/>
      <w:szCs w:val="16"/>
      <w:lang w:val="en-US"/>
    </w:rPr>
  </w:style>
  <w:style w:type="paragraph" w:styleId="NoSpacing">
    <w:name w:val="No Spacing"/>
    <w:aliases w:val="buyuk heading"/>
    <w:link w:val="NoSpacingChar"/>
    <w:uiPriority w:val="99"/>
    <w:qFormat/>
    <w:rsid w:val="00EF6824"/>
    <w:pPr>
      <w:spacing w:after="0" w:line="240" w:lineRule="auto"/>
    </w:pPr>
    <w:rPr>
      <w:rFonts w:eastAsiaTheme="minorEastAsia"/>
      <w:lang w:eastAsia="en-GB"/>
    </w:rPr>
  </w:style>
  <w:style w:type="character" w:customStyle="1" w:styleId="NoSpacingChar">
    <w:name w:val="No Spacing Char"/>
    <w:aliases w:val="buyuk heading Char"/>
    <w:basedOn w:val="DefaultParagraphFont"/>
    <w:link w:val="NoSpacing"/>
    <w:uiPriority w:val="1"/>
    <w:rsid w:val="00EF6824"/>
    <w:rPr>
      <w:rFonts w:eastAsiaTheme="minorEastAsia"/>
      <w:lang w:eastAsia="en-GB"/>
    </w:rPr>
  </w:style>
  <w:style w:type="character" w:customStyle="1" w:styleId="Heading1Char">
    <w:name w:val="Heading 1 Char"/>
    <w:basedOn w:val="DefaultParagraphFont"/>
    <w:link w:val="Heading1"/>
    <w:uiPriority w:val="1"/>
    <w:rsid w:val="006356D1"/>
    <w:rPr>
      <w:rFonts w:asciiTheme="majorHAnsi" w:eastAsiaTheme="majorEastAsia" w:hAnsiTheme="majorHAnsi" w:cstheme="majorBidi"/>
      <w:b/>
      <w:bCs/>
      <w:color w:val="4F81BD" w:themeColor="accent1"/>
      <w:sz w:val="28"/>
      <w:szCs w:val="28"/>
      <w:lang w:val="en-US" w:eastAsia="ja-JP"/>
    </w:rPr>
  </w:style>
  <w:style w:type="paragraph" w:styleId="Title">
    <w:name w:val="Title"/>
    <w:basedOn w:val="Normal"/>
    <w:next w:val="Normal"/>
    <w:link w:val="TitleChar"/>
    <w:uiPriority w:val="2"/>
    <w:qFormat/>
    <w:rsid w:val="006356D1"/>
    <w:pPr>
      <w:spacing w:after="440"/>
      <w:contextualSpacing/>
    </w:pPr>
    <w:rPr>
      <w:rFonts w:asciiTheme="majorHAnsi" w:eastAsiaTheme="majorEastAsia" w:hAnsiTheme="majorHAnsi" w:cstheme="majorBidi"/>
      <w:bCs/>
      <w:color w:val="9BBB59" w:themeColor="accent3"/>
      <w:kern w:val="28"/>
      <w:sz w:val="52"/>
      <w:szCs w:val="52"/>
      <w:lang w:eastAsia="ja-JP"/>
    </w:rPr>
  </w:style>
  <w:style w:type="character" w:customStyle="1" w:styleId="TitleChar">
    <w:name w:val="Title Char"/>
    <w:basedOn w:val="DefaultParagraphFont"/>
    <w:link w:val="Title"/>
    <w:uiPriority w:val="2"/>
    <w:rsid w:val="006356D1"/>
    <w:rPr>
      <w:rFonts w:asciiTheme="majorHAnsi" w:eastAsiaTheme="majorEastAsia" w:hAnsiTheme="majorHAnsi" w:cstheme="majorBidi"/>
      <w:b/>
      <w:bCs/>
      <w:color w:val="9BBB59" w:themeColor="accent3"/>
      <w:kern w:val="28"/>
      <w:sz w:val="52"/>
      <w:szCs w:val="52"/>
      <w:lang w:val="en-US" w:eastAsia="ja-JP"/>
    </w:rPr>
  </w:style>
  <w:style w:type="character" w:styleId="Strong">
    <w:name w:val="Strong"/>
    <w:basedOn w:val="DefaultParagraphFont"/>
    <w:uiPriority w:val="3"/>
    <w:unhideWhenUsed/>
    <w:qFormat/>
    <w:rsid w:val="006356D1"/>
    <w:rPr>
      <w:b w:val="0"/>
      <w:bCs w:val="0"/>
      <w:color w:val="C0504D" w:themeColor="accent2"/>
    </w:rPr>
  </w:style>
  <w:style w:type="table" w:customStyle="1" w:styleId="FormTable">
    <w:name w:val="Form Table"/>
    <w:basedOn w:val="TableNormal"/>
    <w:uiPriority w:val="99"/>
    <w:rsid w:val="006356D1"/>
    <w:pPr>
      <w:spacing w:before="120" w:after="0" w:line="264" w:lineRule="auto"/>
    </w:pPr>
    <w:rPr>
      <w:rFonts w:eastAsiaTheme="minorEastAsia"/>
      <w:color w:val="9BBB59" w:themeColor="accent3"/>
      <w:lang w:val="en-US" w:eastAsia="ja-JP"/>
    </w:rPr>
    <w:tblPr>
      <w:tblStyleColBandSize w:val="1"/>
      <w:tblBorders>
        <w:insideH w:val="single" w:sz="8" w:space="0" w:color="C2D69B"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unhideWhenUsed/>
    <w:qFormat/>
    <w:rsid w:val="00B46AC1"/>
    <w:pPr>
      <w:spacing w:before="120" w:after="120" w:line="288" w:lineRule="auto"/>
      <w:ind w:left="720"/>
      <w:contextualSpacing/>
    </w:pPr>
    <w:rPr>
      <w:rFonts w:asciiTheme="majorHAnsi" w:eastAsiaTheme="majorEastAsia" w:hAnsiTheme="majorHAnsi" w:cstheme="majorBidi"/>
      <w:bCs/>
      <w:color w:val="1F497D" w:themeColor="text2"/>
      <w:sz w:val="22"/>
      <w:szCs w:val="22"/>
      <w:lang w:eastAsia="ja-JP"/>
    </w:rPr>
  </w:style>
  <w:style w:type="character" w:customStyle="1" w:styleId="Heading2Char">
    <w:name w:val="Heading 2 Char"/>
    <w:basedOn w:val="DefaultParagraphFont"/>
    <w:link w:val="Heading2"/>
    <w:uiPriority w:val="9"/>
    <w:rsid w:val="00603082"/>
    <w:rPr>
      <w:rFonts w:asciiTheme="majorHAnsi" w:eastAsiaTheme="majorEastAsia" w:hAnsiTheme="majorHAnsi" w:cstheme="majorBidi"/>
      <w:bCs/>
      <w:color w:val="4F81BD" w:themeColor="accent1"/>
      <w:sz w:val="26"/>
      <w:szCs w:val="26"/>
      <w:lang w:val="en-US"/>
    </w:rPr>
  </w:style>
  <w:style w:type="character" w:styleId="IntenseEmphasis">
    <w:name w:val="Intense Emphasis"/>
    <w:basedOn w:val="DefaultParagraphFont"/>
    <w:uiPriority w:val="21"/>
    <w:qFormat/>
    <w:rsid w:val="00DB668C"/>
    <w:rPr>
      <w:b/>
      <w:bCs/>
      <w:i/>
      <w:iCs/>
      <w:color w:val="4F81BD" w:themeColor="accent1"/>
    </w:rPr>
  </w:style>
  <w:style w:type="paragraph" w:styleId="Subtitle">
    <w:name w:val="Subtitle"/>
    <w:basedOn w:val="Normal"/>
    <w:next w:val="Normal"/>
    <w:link w:val="SubtitleChar"/>
    <w:uiPriority w:val="11"/>
    <w:qFormat/>
    <w:rsid w:val="00DB66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68C"/>
    <w:rPr>
      <w:rFonts w:asciiTheme="majorHAnsi" w:eastAsiaTheme="majorEastAsia" w:hAnsiTheme="majorHAnsi" w:cstheme="majorBidi"/>
      <w:b/>
      <w:i/>
      <w:iCs/>
      <w:color w:val="4F81BD" w:themeColor="accent1"/>
      <w:spacing w:val="15"/>
      <w:sz w:val="24"/>
      <w:szCs w:val="24"/>
      <w:lang w:val="en-US"/>
    </w:rPr>
  </w:style>
  <w:style w:type="paragraph" w:customStyle="1" w:styleId="H1">
    <w:name w:val="H1"/>
    <w:basedOn w:val="Normal"/>
    <w:link w:val="H1Char"/>
    <w:qFormat/>
    <w:rsid w:val="00E84DF2"/>
    <w:pPr>
      <w:numPr>
        <w:numId w:val="8"/>
      </w:numPr>
      <w:outlineLvl w:val="0"/>
    </w:pPr>
    <w:rPr>
      <w:rFonts w:ascii="Times New Roman" w:eastAsiaTheme="minorEastAsia" w:hAnsi="Times New Roman"/>
      <w:u w:val="single"/>
    </w:rPr>
  </w:style>
  <w:style w:type="character" w:customStyle="1" w:styleId="H1Char">
    <w:name w:val="H1 Char"/>
    <w:basedOn w:val="DefaultParagraphFont"/>
    <w:link w:val="H1"/>
    <w:rsid w:val="00E84DF2"/>
    <w:rPr>
      <w:rFonts w:ascii="Times New Roman" w:eastAsiaTheme="minorEastAsia" w:hAnsi="Times New Roman" w:cs="Times New Roman"/>
      <w:b/>
      <w:sz w:val="24"/>
      <w:szCs w:val="24"/>
      <w:u w:val="single"/>
      <w:lang w:val="en-US"/>
    </w:rPr>
  </w:style>
  <w:style w:type="paragraph" w:customStyle="1" w:styleId="H2">
    <w:name w:val="H2"/>
    <w:basedOn w:val="Normal"/>
    <w:link w:val="H2Char"/>
    <w:qFormat/>
    <w:rsid w:val="00E84DF2"/>
    <w:pPr>
      <w:numPr>
        <w:ilvl w:val="1"/>
        <w:numId w:val="8"/>
      </w:numPr>
      <w:outlineLvl w:val="1"/>
    </w:pPr>
    <w:rPr>
      <w:rFonts w:ascii="Times New Roman" w:eastAsiaTheme="minorEastAsia" w:hAnsi="Times New Roman"/>
    </w:rPr>
  </w:style>
  <w:style w:type="character" w:customStyle="1" w:styleId="H2Char">
    <w:name w:val="H2 Char"/>
    <w:basedOn w:val="DefaultParagraphFont"/>
    <w:link w:val="H2"/>
    <w:rsid w:val="00E84DF2"/>
    <w:rPr>
      <w:rFonts w:ascii="Times New Roman" w:eastAsiaTheme="minorEastAsia" w:hAnsi="Times New Roman" w:cs="Times New Roman"/>
      <w:b/>
      <w:sz w:val="24"/>
      <w:szCs w:val="24"/>
      <w:lang w:val="en-US"/>
    </w:rPr>
  </w:style>
  <w:style w:type="paragraph" w:customStyle="1" w:styleId="H3">
    <w:name w:val="H3"/>
    <w:basedOn w:val="Normal"/>
    <w:rsid w:val="00E84DF2"/>
    <w:pPr>
      <w:numPr>
        <w:ilvl w:val="2"/>
        <w:numId w:val="8"/>
      </w:numPr>
    </w:pPr>
  </w:style>
  <w:style w:type="table" w:styleId="GridTable5Dark-Accent2">
    <w:name w:val="Grid Table 5 Dark Accent 2"/>
    <w:basedOn w:val="TableNormal"/>
    <w:uiPriority w:val="50"/>
    <w:rsid w:val="00E84DF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15134">
      <w:bodyDiv w:val="1"/>
      <w:marLeft w:val="0"/>
      <w:marRight w:val="0"/>
      <w:marTop w:val="0"/>
      <w:marBottom w:val="0"/>
      <w:divBdr>
        <w:top w:val="none" w:sz="0" w:space="0" w:color="auto"/>
        <w:left w:val="none" w:sz="0" w:space="0" w:color="auto"/>
        <w:bottom w:val="none" w:sz="0" w:space="0" w:color="auto"/>
        <w:right w:val="none" w:sz="0" w:space="0" w:color="auto"/>
      </w:divBdr>
    </w:div>
    <w:div w:id="161004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23</Pages>
  <Words>2623</Words>
  <Characters>14955</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team member</vt:lpstr>
    </vt:vector>
  </TitlesOfParts>
  <Company>DUNGEON OF DOOOM</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member</dc:title>
  <dc:subject/>
  <dc:creator>TEST PLAN REPORT</dc:creator>
  <cp:keywords/>
  <dc:description/>
  <cp:lastModifiedBy>Fortnox</cp:lastModifiedBy>
  <cp:revision>71</cp:revision>
  <dcterms:created xsi:type="dcterms:W3CDTF">2016-12-10T17:14:00Z</dcterms:created>
  <dcterms:modified xsi:type="dcterms:W3CDTF">2016-12-15T11:00:00Z</dcterms:modified>
</cp:coreProperties>
</file>